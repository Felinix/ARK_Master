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9077469"/>
        <w:docPartObj>
          <w:docPartGallery w:val="Cover Pages"/>
          <w:docPartUnique/>
        </w:docPartObj>
      </w:sdtPr>
      <w:sdtContent>
        <w:p w14:paraId="23DF467E" w14:textId="77777777" w:rsidR="00FB6D57" w:rsidRDefault="00FB6D57">
          <w:r>
            <w:rPr>
              <w:noProof/>
              <w:lang w:eastAsia="en-CA"/>
            </w:rPr>
            <mc:AlternateContent>
              <mc:Choice Requires="wps">
                <w:drawing>
                  <wp:anchor distT="0" distB="0" distL="114300" distR="114300" simplePos="0" relativeHeight="251650048" behindDoc="0" locked="0" layoutInCell="1" allowOverlap="1" wp14:anchorId="74FC430E" wp14:editId="6CB40747">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8358D" w14:paraId="3F5A7BD8" w14:textId="77777777">
                                  <w:trPr>
                                    <w:jc w:val="center"/>
                                  </w:trPr>
                                  <w:tc>
                                    <w:tcPr>
                                      <w:tcW w:w="2568" w:type="pct"/>
                                      <w:vAlign w:val="center"/>
                                    </w:tcPr>
                                    <w:p w14:paraId="40B22590" w14:textId="77777777" w:rsidR="00D8358D" w:rsidRDefault="00D8358D">
                                      <w:pPr>
                                        <w:jc w:val="right"/>
                                      </w:pPr>
                                      <w:r>
                                        <w:rPr>
                                          <w:noProof/>
                                          <w:lang w:eastAsia="en-CA"/>
                                        </w:rPr>
                                        <w:drawing>
                                          <wp:inline distT="0" distB="0" distL="0" distR="0" wp14:anchorId="5306E338" wp14:editId="4A47CE49">
                                            <wp:extent cx="3065006" cy="191562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1915628"/>
                                                    </a:xfrm>
                                                    <a:prstGeom prst="rect">
                                                      <a:avLst/>
                                                    </a:prstGeom>
                                                  </pic:spPr>
                                                </pic:pic>
                                              </a:graphicData>
                                            </a:graphic>
                                          </wp:inline>
                                        </w:drawing>
                                      </w:r>
                                    </w:p>
                                    <w:sdt>
                                      <w:sdtPr>
                                        <w:rPr>
                                          <w:caps/>
                                          <w:color w:val="191919" w:themeColor="text1" w:themeTint="E6"/>
                                          <w:sz w:val="72"/>
                                          <w:szCs w:val="72"/>
                                        </w:rPr>
                                        <w:alias w:val="Title"/>
                                        <w:tag w:val=""/>
                                        <w:id w:val="-1646650799"/>
                                        <w:dataBinding w:prefixMappings="xmlns:ns0='http://purl.org/dc/elements/1.1/' xmlns:ns1='http://schemas.openxmlformats.org/package/2006/metadata/core-properties' " w:xpath="/ns1:coreProperties[1]/ns0:title[1]" w:storeItemID="{6C3C8BC8-F283-45AE-878A-BAB7291924A1}"/>
                                        <w:text/>
                                      </w:sdtPr>
                                      <w:sdtContent>
                                        <w:p w14:paraId="0D57DBC8" w14:textId="77777777" w:rsidR="00D8358D" w:rsidRDefault="00D8358D">
                                          <w:pPr>
                                            <w:pStyle w:val="NoSpacing"/>
                                            <w:spacing w:line="312" w:lineRule="auto"/>
                                            <w:jc w:val="right"/>
                                            <w:rPr>
                                              <w:caps/>
                                              <w:color w:val="191919" w:themeColor="text1" w:themeTint="E6"/>
                                              <w:sz w:val="72"/>
                                              <w:szCs w:val="72"/>
                                            </w:rPr>
                                          </w:pPr>
                                          <w:r>
                                            <w:rPr>
                                              <w:caps/>
                                              <w:color w:val="191919" w:themeColor="text1" w:themeTint="E6"/>
                                              <w:sz w:val="72"/>
                                              <w:szCs w:val="72"/>
                                            </w:rPr>
                                            <w:t>Ark: sinister</w:t>
                                          </w:r>
                                        </w:p>
                                      </w:sdtContent>
                                    </w:sdt>
                                    <w:sdt>
                                      <w:sdtPr>
                                        <w:rPr>
                                          <w:color w:val="000000" w:themeColor="text1"/>
                                          <w:sz w:val="24"/>
                                          <w:szCs w:val="24"/>
                                        </w:rPr>
                                        <w:alias w:val="Subtitle"/>
                                        <w:tag w:val=""/>
                                        <w:id w:val="-239326047"/>
                                        <w:dataBinding w:prefixMappings="xmlns:ns0='http://purl.org/dc/elements/1.1/' xmlns:ns1='http://schemas.openxmlformats.org/package/2006/metadata/core-properties' " w:xpath="/ns1:coreProperties[1]/ns0:subject[1]" w:storeItemID="{6C3C8BC8-F283-45AE-878A-BAB7291924A1}"/>
                                        <w:text/>
                                      </w:sdtPr>
                                      <w:sdtContent>
                                        <w:p w14:paraId="7E9752A8" w14:textId="77777777" w:rsidR="00D8358D" w:rsidRDefault="00D8358D" w:rsidP="00FB6D57">
                                          <w:pPr>
                                            <w:jc w:val="right"/>
                                            <w:rPr>
                                              <w:sz w:val="24"/>
                                              <w:szCs w:val="24"/>
                                            </w:rPr>
                                          </w:pPr>
                                          <w:r>
                                            <w:rPr>
                                              <w:color w:val="000000" w:themeColor="text1"/>
                                              <w:sz w:val="24"/>
                                              <w:szCs w:val="24"/>
                                            </w:rPr>
                                            <w:t>An AGILE SRS</w:t>
                                          </w:r>
                                        </w:p>
                                      </w:sdtContent>
                                    </w:sdt>
                                  </w:tc>
                                  <w:tc>
                                    <w:tcPr>
                                      <w:tcW w:w="2432" w:type="pct"/>
                                      <w:vAlign w:val="center"/>
                                    </w:tcPr>
                                    <w:p w14:paraId="0E4AF06B" w14:textId="77777777" w:rsidR="00D8358D" w:rsidRDefault="00D8358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714307214"/>
                                        <w:dataBinding w:prefixMappings="xmlns:ns0='http://schemas.microsoft.com/office/2006/coverPageProps' " w:xpath="/ns0:CoverPageProperties[1]/ns0:Abstract[1]" w:storeItemID="{55AF091B-3C7A-41E3-B477-F2FDAA23CFDA}"/>
                                        <w:text/>
                                      </w:sdtPr>
                                      <w:sdtContent>
                                        <w:p w14:paraId="6BF5F63C" w14:textId="5C2B3A58" w:rsidR="00D8358D" w:rsidRDefault="00D8358D">
                                          <w:pPr>
                                            <w:rPr>
                                              <w:color w:val="000000" w:themeColor="text1"/>
                                            </w:rPr>
                                          </w:pPr>
                                          <w:r>
                                            <w:rPr>
                                              <w:color w:val="000000" w:themeColor="text1"/>
                                            </w:rPr>
                                            <w:t>The following contains the functional requirements of the ARK: SINISTER game as of Dec 17, 2015.</w:t>
                                          </w:r>
                                        </w:p>
                                      </w:sdtContent>
                                    </w:sdt>
                                    <w:sdt>
                                      <w:sdtPr>
                                        <w:rPr>
                                          <w:color w:val="ED7D31" w:themeColor="accent2"/>
                                          <w:sz w:val="26"/>
                                          <w:szCs w:val="26"/>
                                        </w:rPr>
                                        <w:alias w:val="Author"/>
                                        <w:tag w:val=""/>
                                        <w:id w:val="-925263965"/>
                                        <w:dataBinding w:prefixMappings="xmlns:ns0='http://purl.org/dc/elements/1.1/' xmlns:ns1='http://schemas.openxmlformats.org/package/2006/metadata/core-properties' " w:xpath="/ns1:coreProperties[1]/ns0:creator[1]" w:storeItemID="{6C3C8BC8-F283-45AE-878A-BAB7291924A1}"/>
                                        <w:text/>
                                      </w:sdtPr>
                                      <w:sdtContent>
                                        <w:p w14:paraId="55F452EF" w14:textId="122C9538" w:rsidR="00D8358D" w:rsidRDefault="00D8358D">
                                          <w:pPr>
                                            <w:pStyle w:val="NoSpacing"/>
                                            <w:rPr>
                                              <w:color w:val="ED7D31" w:themeColor="accent2"/>
                                              <w:sz w:val="26"/>
                                              <w:szCs w:val="26"/>
                                            </w:rPr>
                                          </w:pPr>
                                          <w:r>
                                            <w:rPr>
                                              <w:color w:val="ED7D31" w:themeColor="accent2"/>
                                              <w:sz w:val="26"/>
                                              <w:szCs w:val="26"/>
                                            </w:rPr>
                                            <w:t xml:space="preserve">A. Schlichter, C. Smukavic, J. Thompson, J. Broomfield, and </w:t>
                                          </w:r>
                                          <w:r>
                                            <w:rPr>
                                              <w:color w:val="ED7D31" w:themeColor="accent2"/>
                                              <w:sz w:val="26"/>
                                              <w:szCs w:val="26"/>
                                              <w:lang w:val="en-CA"/>
                                            </w:rPr>
                                            <w:t>K. Thomson-Diks</w:t>
                                          </w:r>
                                        </w:p>
                                      </w:sdtContent>
                                    </w:sdt>
                                    <w:p w14:paraId="191E6D79" w14:textId="77777777" w:rsidR="00D8358D" w:rsidRDefault="00D8358D" w:rsidP="00FB6D57">
                                      <w:pPr>
                                        <w:pStyle w:val="NoSpacing"/>
                                      </w:pPr>
                                      <w:sdt>
                                        <w:sdtPr>
                                          <w:rPr>
                                            <w:color w:val="44546A" w:themeColor="text2"/>
                                          </w:rPr>
                                          <w:alias w:val="Course"/>
                                          <w:tag w:val="Course"/>
                                          <w:id w:val="-1412541789"/>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Project Design</w:t>
                                          </w:r>
                                        </w:sdtContent>
                                      </w:sdt>
                                    </w:p>
                                  </w:tc>
                                </w:tr>
                              </w:tbl>
                              <w:p w14:paraId="0D4DF2DA" w14:textId="77777777" w:rsidR="00D8358D" w:rsidRDefault="00D8358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74FC430E" id="_x0000_t202" coordsize="21600,21600" o:spt="202" path="m,l,21600r21600,l21600,xe">
                    <v:stroke joinstyle="miter"/>
                    <v:path gradientshapeok="t" o:connecttype="rect"/>
                  </v:shapetype>
                  <v:shape id="Text Box 138" o:spid="_x0000_s1026" type="#_x0000_t202" style="position:absolute;margin-left:0;margin-top:0;width:134.85pt;height:302.4pt;z-index:25165004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8358D" w14:paraId="3F5A7BD8" w14:textId="77777777">
                            <w:trPr>
                              <w:jc w:val="center"/>
                            </w:trPr>
                            <w:tc>
                              <w:tcPr>
                                <w:tcW w:w="2568" w:type="pct"/>
                                <w:vAlign w:val="center"/>
                              </w:tcPr>
                              <w:p w14:paraId="40B22590" w14:textId="77777777" w:rsidR="00D8358D" w:rsidRDefault="00D8358D">
                                <w:pPr>
                                  <w:jc w:val="right"/>
                                </w:pPr>
                                <w:r>
                                  <w:rPr>
                                    <w:noProof/>
                                    <w:lang w:eastAsia="en-CA"/>
                                  </w:rPr>
                                  <w:drawing>
                                    <wp:inline distT="0" distB="0" distL="0" distR="0" wp14:anchorId="5306E338" wp14:editId="4A47CE49">
                                      <wp:extent cx="3065006" cy="1915628"/>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5006" cy="1915628"/>
                                              </a:xfrm>
                                              <a:prstGeom prst="rect">
                                                <a:avLst/>
                                              </a:prstGeom>
                                            </pic:spPr>
                                          </pic:pic>
                                        </a:graphicData>
                                      </a:graphic>
                                    </wp:inline>
                                  </w:drawing>
                                </w:r>
                              </w:p>
                              <w:sdt>
                                <w:sdtPr>
                                  <w:rPr>
                                    <w:caps/>
                                    <w:color w:val="191919" w:themeColor="text1" w:themeTint="E6"/>
                                    <w:sz w:val="72"/>
                                    <w:szCs w:val="72"/>
                                  </w:rPr>
                                  <w:alias w:val="Title"/>
                                  <w:tag w:val=""/>
                                  <w:id w:val="-1646650799"/>
                                  <w:dataBinding w:prefixMappings="xmlns:ns0='http://purl.org/dc/elements/1.1/' xmlns:ns1='http://schemas.openxmlformats.org/package/2006/metadata/core-properties' " w:xpath="/ns1:coreProperties[1]/ns0:title[1]" w:storeItemID="{6C3C8BC8-F283-45AE-878A-BAB7291924A1}"/>
                                  <w:text/>
                                </w:sdtPr>
                                <w:sdtContent>
                                  <w:p w14:paraId="0D57DBC8" w14:textId="77777777" w:rsidR="00D8358D" w:rsidRDefault="00D8358D">
                                    <w:pPr>
                                      <w:pStyle w:val="NoSpacing"/>
                                      <w:spacing w:line="312" w:lineRule="auto"/>
                                      <w:jc w:val="right"/>
                                      <w:rPr>
                                        <w:caps/>
                                        <w:color w:val="191919" w:themeColor="text1" w:themeTint="E6"/>
                                        <w:sz w:val="72"/>
                                        <w:szCs w:val="72"/>
                                      </w:rPr>
                                    </w:pPr>
                                    <w:r>
                                      <w:rPr>
                                        <w:caps/>
                                        <w:color w:val="191919" w:themeColor="text1" w:themeTint="E6"/>
                                        <w:sz w:val="72"/>
                                        <w:szCs w:val="72"/>
                                      </w:rPr>
                                      <w:t>Ark: sinister</w:t>
                                    </w:r>
                                  </w:p>
                                </w:sdtContent>
                              </w:sdt>
                              <w:sdt>
                                <w:sdtPr>
                                  <w:rPr>
                                    <w:color w:val="000000" w:themeColor="text1"/>
                                    <w:sz w:val="24"/>
                                    <w:szCs w:val="24"/>
                                  </w:rPr>
                                  <w:alias w:val="Subtitle"/>
                                  <w:tag w:val=""/>
                                  <w:id w:val="-239326047"/>
                                  <w:dataBinding w:prefixMappings="xmlns:ns0='http://purl.org/dc/elements/1.1/' xmlns:ns1='http://schemas.openxmlformats.org/package/2006/metadata/core-properties' " w:xpath="/ns1:coreProperties[1]/ns0:subject[1]" w:storeItemID="{6C3C8BC8-F283-45AE-878A-BAB7291924A1}"/>
                                  <w:text/>
                                </w:sdtPr>
                                <w:sdtContent>
                                  <w:p w14:paraId="7E9752A8" w14:textId="77777777" w:rsidR="00D8358D" w:rsidRDefault="00D8358D" w:rsidP="00FB6D57">
                                    <w:pPr>
                                      <w:jc w:val="right"/>
                                      <w:rPr>
                                        <w:sz w:val="24"/>
                                        <w:szCs w:val="24"/>
                                      </w:rPr>
                                    </w:pPr>
                                    <w:r>
                                      <w:rPr>
                                        <w:color w:val="000000" w:themeColor="text1"/>
                                        <w:sz w:val="24"/>
                                        <w:szCs w:val="24"/>
                                      </w:rPr>
                                      <w:t>An AGILE SRS</w:t>
                                    </w:r>
                                  </w:p>
                                </w:sdtContent>
                              </w:sdt>
                            </w:tc>
                            <w:tc>
                              <w:tcPr>
                                <w:tcW w:w="2432" w:type="pct"/>
                                <w:vAlign w:val="center"/>
                              </w:tcPr>
                              <w:p w14:paraId="0E4AF06B" w14:textId="77777777" w:rsidR="00D8358D" w:rsidRDefault="00D8358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1714307214"/>
                                  <w:dataBinding w:prefixMappings="xmlns:ns0='http://schemas.microsoft.com/office/2006/coverPageProps' " w:xpath="/ns0:CoverPageProperties[1]/ns0:Abstract[1]" w:storeItemID="{55AF091B-3C7A-41E3-B477-F2FDAA23CFDA}"/>
                                  <w:text/>
                                </w:sdtPr>
                                <w:sdtContent>
                                  <w:p w14:paraId="6BF5F63C" w14:textId="5C2B3A58" w:rsidR="00D8358D" w:rsidRDefault="00D8358D">
                                    <w:pPr>
                                      <w:rPr>
                                        <w:color w:val="000000" w:themeColor="text1"/>
                                      </w:rPr>
                                    </w:pPr>
                                    <w:r>
                                      <w:rPr>
                                        <w:color w:val="000000" w:themeColor="text1"/>
                                      </w:rPr>
                                      <w:t>The following contains the functional requirements of the ARK: SINISTER game as of Dec 17, 2015.</w:t>
                                    </w:r>
                                  </w:p>
                                </w:sdtContent>
                              </w:sdt>
                              <w:sdt>
                                <w:sdtPr>
                                  <w:rPr>
                                    <w:color w:val="ED7D31" w:themeColor="accent2"/>
                                    <w:sz w:val="26"/>
                                    <w:szCs w:val="26"/>
                                  </w:rPr>
                                  <w:alias w:val="Author"/>
                                  <w:tag w:val=""/>
                                  <w:id w:val="-925263965"/>
                                  <w:dataBinding w:prefixMappings="xmlns:ns0='http://purl.org/dc/elements/1.1/' xmlns:ns1='http://schemas.openxmlformats.org/package/2006/metadata/core-properties' " w:xpath="/ns1:coreProperties[1]/ns0:creator[1]" w:storeItemID="{6C3C8BC8-F283-45AE-878A-BAB7291924A1}"/>
                                  <w:text/>
                                </w:sdtPr>
                                <w:sdtContent>
                                  <w:p w14:paraId="55F452EF" w14:textId="122C9538" w:rsidR="00D8358D" w:rsidRDefault="00D8358D">
                                    <w:pPr>
                                      <w:pStyle w:val="NoSpacing"/>
                                      <w:rPr>
                                        <w:color w:val="ED7D31" w:themeColor="accent2"/>
                                        <w:sz w:val="26"/>
                                        <w:szCs w:val="26"/>
                                      </w:rPr>
                                    </w:pPr>
                                    <w:r>
                                      <w:rPr>
                                        <w:color w:val="ED7D31" w:themeColor="accent2"/>
                                        <w:sz w:val="26"/>
                                        <w:szCs w:val="26"/>
                                      </w:rPr>
                                      <w:t xml:space="preserve">A. Schlichter, C. Smukavic, J. Thompson, J. Broomfield, and </w:t>
                                    </w:r>
                                    <w:r>
                                      <w:rPr>
                                        <w:color w:val="ED7D31" w:themeColor="accent2"/>
                                        <w:sz w:val="26"/>
                                        <w:szCs w:val="26"/>
                                        <w:lang w:val="en-CA"/>
                                      </w:rPr>
                                      <w:t>K. Thomson-Diks</w:t>
                                    </w:r>
                                  </w:p>
                                </w:sdtContent>
                              </w:sdt>
                              <w:p w14:paraId="191E6D79" w14:textId="77777777" w:rsidR="00D8358D" w:rsidRDefault="00D8358D" w:rsidP="00FB6D57">
                                <w:pPr>
                                  <w:pStyle w:val="NoSpacing"/>
                                </w:pPr>
                                <w:sdt>
                                  <w:sdtPr>
                                    <w:rPr>
                                      <w:color w:val="44546A" w:themeColor="text2"/>
                                    </w:rPr>
                                    <w:alias w:val="Course"/>
                                    <w:tag w:val="Course"/>
                                    <w:id w:val="-1412541789"/>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Project Design</w:t>
                                    </w:r>
                                  </w:sdtContent>
                                </w:sdt>
                              </w:p>
                            </w:tc>
                          </w:tr>
                        </w:tbl>
                        <w:p w14:paraId="0D4DF2DA" w14:textId="77777777" w:rsidR="00D8358D" w:rsidRDefault="00D8358D"/>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val="en-CA"/>
        </w:rPr>
        <w:id w:val="1774131288"/>
        <w:docPartObj>
          <w:docPartGallery w:val="Table of Contents"/>
          <w:docPartUnique/>
        </w:docPartObj>
      </w:sdtPr>
      <w:sdtEndPr>
        <w:rPr>
          <w:b/>
          <w:bCs/>
          <w:noProof/>
        </w:rPr>
      </w:sdtEndPr>
      <w:sdtContent>
        <w:p w14:paraId="47A00E1D" w14:textId="77777777" w:rsidR="00FB6D57" w:rsidRDefault="00FB6D57">
          <w:pPr>
            <w:pStyle w:val="TOCHeading"/>
          </w:pPr>
          <w:r>
            <w:t>Contents</w:t>
          </w:r>
        </w:p>
        <w:p w14:paraId="2039FA75" w14:textId="77777777" w:rsidR="000542C0" w:rsidRDefault="00FB6D57">
          <w:pPr>
            <w:pStyle w:val="TOC1"/>
            <w:tabs>
              <w:tab w:val="right" w:leader="dot" w:pos="9350"/>
            </w:tabs>
            <w:rPr>
              <w:ins w:id="0" w:author="Kyle Thomson" w:date="2016-02-01T15:55:00Z"/>
              <w:rFonts w:eastAsiaTheme="minorEastAsia"/>
              <w:noProof/>
              <w:lang w:eastAsia="en-CA"/>
            </w:rPr>
          </w:pPr>
          <w:r>
            <w:fldChar w:fldCharType="begin"/>
          </w:r>
          <w:r>
            <w:instrText xml:space="preserve"> TOC \o "1-3" \h \z \u </w:instrText>
          </w:r>
          <w:r>
            <w:fldChar w:fldCharType="separate"/>
          </w:r>
          <w:ins w:id="1" w:author="Kyle Thomson" w:date="2016-02-01T15:55:00Z">
            <w:r w:rsidR="000542C0" w:rsidRPr="00C72076">
              <w:rPr>
                <w:rStyle w:val="Hyperlink"/>
                <w:noProof/>
              </w:rPr>
              <w:fldChar w:fldCharType="begin"/>
            </w:r>
            <w:r w:rsidR="000542C0" w:rsidRPr="00C72076">
              <w:rPr>
                <w:rStyle w:val="Hyperlink"/>
                <w:noProof/>
              </w:rPr>
              <w:instrText xml:space="preserve"> </w:instrText>
            </w:r>
            <w:r w:rsidR="000542C0">
              <w:rPr>
                <w:noProof/>
              </w:rPr>
              <w:instrText>HYPERLINK \l "_Toc442105433"</w:instrText>
            </w:r>
            <w:r w:rsidR="000542C0" w:rsidRPr="00C72076">
              <w:rPr>
                <w:rStyle w:val="Hyperlink"/>
                <w:noProof/>
              </w:rPr>
              <w:instrText xml:space="preserve"> </w:instrText>
            </w:r>
            <w:r w:rsidR="000542C0" w:rsidRPr="00C72076">
              <w:rPr>
                <w:rStyle w:val="Hyperlink"/>
                <w:noProof/>
              </w:rPr>
            </w:r>
            <w:r w:rsidR="000542C0" w:rsidRPr="00C72076">
              <w:rPr>
                <w:rStyle w:val="Hyperlink"/>
                <w:noProof/>
              </w:rPr>
              <w:fldChar w:fldCharType="separate"/>
            </w:r>
            <w:r w:rsidR="000542C0" w:rsidRPr="00C72076">
              <w:rPr>
                <w:rStyle w:val="Hyperlink"/>
                <w:noProof/>
              </w:rPr>
              <w:t>Changelog:</w:t>
            </w:r>
            <w:r w:rsidR="000542C0">
              <w:rPr>
                <w:noProof/>
                <w:webHidden/>
              </w:rPr>
              <w:tab/>
            </w:r>
            <w:r w:rsidR="000542C0">
              <w:rPr>
                <w:noProof/>
                <w:webHidden/>
              </w:rPr>
              <w:fldChar w:fldCharType="begin"/>
            </w:r>
            <w:r w:rsidR="000542C0">
              <w:rPr>
                <w:noProof/>
                <w:webHidden/>
              </w:rPr>
              <w:instrText xml:space="preserve"> PAGEREF _Toc442105433 \h </w:instrText>
            </w:r>
            <w:r w:rsidR="000542C0">
              <w:rPr>
                <w:noProof/>
                <w:webHidden/>
              </w:rPr>
            </w:r>
          </w:ins>
          <w:r w:rsidR="000542C0">
            <w:rPr>
              <w:noProof/>
              <w:webHidden/>
            </w:rPr>
            <w:fldChar w:fldCharType="separate"/>
          </w:r>
          <w:ins w:id="2" w:author="Kyle Thomson" w:date="2016-02-01T15:55:00Z">
            <w:r w:rsidR="000542C0">
              <w:rPr>
                <w:noProof/>
                <w:webHidden/>
              </w:rPr>
              <w:t>3</w:t>
            </w:r>
            <w:r w:rsidR="000542C0">
              <w:rPr>
                <w:noProof/>
                <w:webHidden/>
              </w:rPr>
              <w:fldChar w:fldCharType="end"/>
            </w:r>
            <w:r w:rsidR="000542C0" w:rsidRPr="00C72076">
              <w:rPr>
                <w:rStyle w:val="Hyperlink"/>
                <w:noProof/>
              </w:rPr>
              <w:fldChar w:fldCharType="end"/>
            </w:r>
          </w:ins>
        </w:p>
        <w:p w14:paraId="6B4A2AF9" w14:textId="77777777" w:rsidR="000542C0" w:rsidRDefault="000542C0">
          <w:pPr>
            <w:pStyle w:val="TOC1"/>
            <w:tabs>
              <w:tab w:val="right" w:leader="dot" w:pos="9350"/>
            </w:tabs>
            <w:rPr>
              <w:ins w:id="3" w:author="Kyle Thomson" w:date="2016-02-01T15:55:00Z"/>
              <w:rFonts w:eastAsiaTheme="minorEastAsia"/>
              <w:noProof/>
              <w:lang w:eastAsia="en-CA"/>
            </w:rPr>
          </w:pPr>
          <w:ins w:id="4"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"_Toc442105434"</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 Introduction:</w:t>
            </w:r>
            <w:r>
              <w:rPr>
                <w:noProof/>
                <w:webHidden/>
              </w:rPr>
              <w:tab/>
            </w:r>
            <w:r>
              <w:rPr>
                <w:noProof/>
                <w:webHidden/>
              </w:rPr>
              <w:fldChar w:fldCharType="begin"/>
            </w:r>
            <w:r>
              <w:rPr>
                <w:noProof/>
                <w:webHidden/>
              </w:rPr>
              <w:instrText xml:space="preserve"> PAGEREF _Toc442105434 \h </w:instrText>
            </w:r>
            <w:r>
              <w:rPr>
                <w:noProof/>
                <w:webHidden/>
              </w:rPr>
            </w:r>
          </w:ins>
          <w:r>
            <w:rPr>
              <w:noProof/>
              <w:webHidden/>
            </w:rPr>
            <w:fldChar w:fldCharType="separate"/>
          </w:r>
          <w:ins w:id="5" w:author="Kyle Thomson" w:date="2016-02-01T15:55:00Z">
            <w:r>
              <w:rPr>
                <w:noProof/>
                <w:webHidden/>
              </w:rPr>
              <w:t>4</w:t>
            </w:r>
            <w:r>
              <w:rPr>
                <w:noProof/>
                <w:webHidden/>
              </w:rPr>
              <w:fldChar w:fldCharType="end"/>
            </w:r>
            <w:r w:rsidRPr="00C72076">
              <w:rPr>
                <w:rStyle w:val="Hyperlink"/>
                <w:noProof/>
              </w:rPr>
              <w:fldChar w:fldCharType="end"/>
            </w:r>
          </w:ins>
        </w:p>
        <w:p w14:paraId="175F95CF" w14:textId="77777777" w:rsidR="000542C0" w:rsidRDefault="000542C0">
          <w:pPr>
            <w:pStyle w:val="TOC2"/>
            <w:tabs>
              <w:tab w:val="right" w:leader="dot" w:pos="9350"/>
            </w:tabs>
            <w:rPr>
              <w:ins w:id="6" w:author="Kyle Thomson" w:date="2016-02-01T15:55:00Z"/>
              <w:rFonts w:eastAsiaTheme="minorEastAsia"/>
              <w:noProof/>
              <w:lang w:eastAsia="en-CA"/>
            </w:rPr>
          </w:pPr>
          <w:ins w:id="7"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"_Toc442105435"</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1.1 Purpose:</w:t>
            </w:r>
            <w:r>
              <w:rPr>
                <w:noProof/>
                <w:webHidden/>
              </w:rPr>
              <w:tab/>
            </w:r>
            <w:r>
              <w:rPr>
                <w:noProof/>
                <w:webHidden/>
              </w:rPr>
              <w:fldChar w:fldCharType="begin"/>
            </w:r>
            <w:r>
              <w:rPr>
                <w:noProof/>
                <w:webHidden/>
              </w:rPr>
              <w:instrText xml:space="preserve"> PAGEREF _Toc442105435 \h </w:instrText>
            </w:r>
            <w:r>
              <w:rPr>
                <w:noProof/>
                <w:webHidden/>
              </w:rPr>
            </w:r>
          </w:ins>
          <w:r>
            <w:rPr>
              <w:noProof/>
              <w:webHidden/>
            </w:rPr>
            <w:fldChar w:fldCharType="separate"/>
          </w:r>
          <w:ins w:id="8" w:author="Kyle Thomson" w:date="2016-02-01T15:55:00Z">
            <w:r>
              <w:rPr>
                <w:noProof/>
                <w:webHidden/>
              </w:rPr>
              <w:t>4</w:t>
            </w:r>
            <w:r>
              <w:rPr>
                <w:noProof/>
                <w:webHidden/>
              </w:rPr>
              <w:fldChar w:fldCharType="end"/>
            </w:r>
            <w:r w:rsidRPr="00C72076">
              <w:rPr>
                <w:rStyle w:val="Hyperlink"/>
                <w:noProof/>
              </w:rPr>
              <w:fldChar w:fldCharType="end"/>
            </w:r>
          </w:ins>
        </w:p>
        <w:p w14:paraId="4902E9B6" w14:textId="77777777" w:rsidR="000542C0" w:rsidRDefault="000542C0">
          <w:pPr>
            <w:pStyle w:val="TOC2"/>
            <w:tabs>
              <w:tab w:val="right" w:leader="dot" w:pos="9350"/>
            </w:tabs>
            <w:rPr>
              <w:ins w:id="9" w:author="Kyle Thomson" w:date="2016-02-01T15:55:00Z"/>
              <w:rFonts w:eastAsiaTheme="minorEastAsia"/>
              <w:noProof/>
              <w:lang w:eastAsia="en-CA"/>
            </w:rPr>
          </w:pPr>
          <w:ins w:id="10"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"_Toc442105436"</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1.2 Document Conventions:</w:t>
            </w:r>
            <w:r>
              <w:rPr>
                <w:noProof/>
                <w:webHidden/>
              </w:rPr>
              <w:tab/>
            </w:r>
            <w:r>
              <w:rPr>
                <w:noProof/>
                <w:webHidden/>
              </w:rPr>
              <w:fldChar w:fldCharType="begin"/>
            </w:r>
            <w:r>
              <w:rPr>
                <w:noProof/>
                <w:webHidden/>
              </w:rPr>
              <w:instrText xml:space="preserve"> PAGEREF _Toc442105436 \h </w:instrText>
            </w:r>
            <w:r>
              <w:rPr>
                <w:noProof/>
                <w:webHidden/>
              </w:rPr>
            </w:r>
          </w:ins>
          <w:r>
            <w:rPr>
              <w:noProof/>
              <w:webHidden/>
            </w:rPr>
            <w:fldChar w:fldCharType="separate"/>
          </w:r>
          <w:ins w:id="11" w:author="Kyle Thomson" w:date="2016-02-01T15:55:00Z">
            <w:r>
              <w:rPr>
                <w:noProof/>
                <w:webHidden/>
              </w:rPr>
              <w:t>4</w:t>
            </w:r>
            <w:r>
              <w:rPr>
                <w:noProof/>
                <w:webHidden/>
              </w:rPr>
              <w:fldChar w:fldCharType="end"/>
            </w:r>
            <w:r w:rsidRPr="00C72076">
              <w:rPr>
                <w:rStyle w:val="Hyperlink"/>
                <w:noProof/>
              </w:rPr>
              <w:fldChar w:fldCharType="end"/>
            </w:r>
          </w:ins>
        </w:p>
        <w:p w14:paraId="0FCCB7D9" w14:textId="77777777" w:rsidR="000542C0" w:rsidRDefault="000542C0">
          <w:pPr>
            <w:pStyle w:val="TOC2"/>
            <w:tabs>
              <w:tab w:val="right" w:leader="dot" w:pos="9350"/>
            </w:tabs>
            <w:rPr>
              <w:ins w:id="12" w:author="Kyle Thomson" w:date="2016-02-01T15:55:00Z"/>
              <w:rFonts w:eastAsiaTheme="minorEastAsia"/>
              <w:noProof/>
              <w:lang w:eastAsia="en-CA"/>
            </w:rPr>
          </w:pPr>
          <w:ins w:id="13"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"_Toc442105437"</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1.3 Intended Audience:</w:t>
            </w:r>
            <w:r>
              <w:rPr>
                <w:noProof/>
                <w:webHidden/>
              </w:rPr>
              <w:tab/>
            </w:r>
            <w:r>
              <w:rPr>
                <w:noProof/>
                <w:webHidden/>
              </w:rPr>
              <w:fldChar w:fldCharType="begin"/>
            </w:r>
            <w:r>
              <w:rPr>
                <w:noProof/>
                <w:webHidden/>
              </w:rPr>
              <w:instrText xml:space="preserve"> PAGEREF _Toc442105437 \h </w:instrText>
            </w:r>
            <w:r>
              <w:rPr>
                <w:noProof/>
                <w:webHidden/>
              </w:rPr>
            </w:r>
          </w:ins>
          <w:r>
            <w:rPr>
              <w:noProof/>
              <w:webHidden/>
            </w:rPr>
            <w:fldChar w:fldCharType="separate"/>
          </w:r>
          <w:ins w:id="14" w:author="Kyle Thomson" w:date="2016-02-01T15:55:00Z">
            <w:r>
              <w:rPr>
                <w:noProof/>
                <w:webHidden/>
              </w:rPr>
              <w:t>4</w:t>
            </w:r>
            <w:r>
              <w:rPr>
                <w:noProof/>
                <w:webHidden/>
              </w:rPr>
              <w:fldChar w:fldCharType="end"/>
            </w:r>
            <w:r w:rsidRPr="00C72076">
              <w:rPr>
                <w:rStyle w:val="Hyperlink"/>
                <w:noProof/>
              </w:rPr>
              <w:fldChar w:fldCharType="end"/>
            </w:r>
          </w:ins>
        </w:p>
        <w:p w14:paraId="3BB5B34F" w14:textId="77777777" w:rsidR="000542C0" w:rsidRDefault="000542C0">
          <w:pPr>
            <w:pStyle w:val="TOC2"/>
            <w:tabs>
              <w:tab w:val="right" w:leader="dot" w:pos="9350"/>
            </w:tabs>
            <w:rPr>
              <w:ins w:id="15" w:author="Kyle Thomson" w:date="2016-02-01T15:55:00Z"/>
              <w:rFonts w:eastAsiaTheme="minorEastAsia"/>
              <w:noProof/>
              <w:lang w:eastAsia="en-CA"/>
            </w:rPr>
          </w:pPr>
          <w:ins w:id="16"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"_Toc442105438"</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1.4 Scope:</w:t>
            </w:r>
            <w:r>
              <w:rPr>
                <w:noProof/>
                <w:webHidden/>
              </w:rPr>
              <w:tab/>
            </w:r>
            <w:r>
              <w:rPr>
                <w:noProof/>
                <w:webHidden/>
              </w:rPr>
              <w:fldChar w:fldCharType="begin"/>
            </w:r>
            <w:r>
              <w:rPr>
                <w:noProof/>
                <w:webHidden/>
              </w:rPr>
              <w:instrText xml:space="preserve"> PAGEREF _Toc442105438 \h </w:instrText>
            </w:r>
            <w:r>
              <w:rPr>
                <w:noProof/>
                <w:webHidden/>
              </w:rPr>
            </w:r>
          </w:ins>
          <w:r>
            <w:rPr>
              <w:noProof/>
              <w:webHidden/>
            </w:rPr>
            <w:fldChar w:fldCharType="separate"/>
          </w:r>
          <w:ins w:id="17" w:author="Kyle Thomson" w:date="2016-02-01T15:55:00Z">
            <w:r>
              <w:rPr>
                <w:noProof/>
                <w:webHidden/>
              </w:rPr>
              <w:t>4</w:t>
            </w:r>
            <w:r>
              <w:rPr>
                <w:noProof/>
                <w:webHidden/>
              </w:rPr>
              <w:fldChar w:fldCharType="end"/>
            </w:r>
            <w:r w:rsidRPr="00C72076">
              <w:rPr>
                <w:rStyle w:val="Hyperlink"/>
                <w:noProof/>
              </w:rPr>
              <w:fldChar w:fldCharType="end"/>
            </w:r>
          </w:ins>
        </w:p>
        <w:p w14:paraId="44ACAF5F" w14:textId="77777777" w:rsidR="000542C0" w:rsidRDefault="000542C0">
          <w:pPr>
            <w:pStyle w:val="TOC2"/>
            <w:tabs>
              <w:tab w:val="right" w:leader="dot" w:pos="9350"/>
            </w:tabs>
            <w:rPr>
              <w:ins w:id="18" w:author="Kyle Thomson" w:date="2016-02-01T15:55:00Z"/>
              <w:rFonts w:eastAsiaTheme="minorEastAsia"/>
              <w:noProof/>
              <w:lang w:eastAsia="en-CA"/>
            </w:rPr>
          </w:pPr>
          <w:ins w:id="19"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"_Toc442105439"</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1.5 Contact Information/SRS Team Members:</w:t>
            </w:r>
            <w:r>
              <w:rPr>
                <w:noProof/>
                <w:webHidden/>
              </w:rPr>
              <w:tab/>
            </w:r>
            <w:r>
              <w:rPr>
                <w:noProof/>
                <w:webHidden/>
              </w:rPr>
              <w:fldChar w:fldCharType="begin"/>
            </w:r>
            <w:r>
              <w:rPr>
                <w:noProof/>
                <w:webHidden/>
              </w:rPr>
              <w:instrText xml:space="preserve"> PAGEREF _Toc442105439 \h </w:instrText>
            </w:r>
            <w:r>
              <w:rPr>
                <w:noProof/>
                <w:webHidden/>
              </w:rPr>
            </w:r>
          </w:ins>
          <w:r>
            <w:rPr>
              <w:noProof/>
              <w:webHidden/>
            </w:rPr>
            <w:fldChar w:fldCharType="separate"/>
          </w:r>
          <w:ins w:id="20" w:author="Kyle Thomson" w:date="2016-02-01T15:55:00Z">
            <w:r>
              <w:rPr>
                <w:noProof/>
                <w:webHidden/>
              </w:rPr>
              <w:t>5</w:t>
            </w:r>
            <w:r>
              <w:rPr>
                <w:noProof/>
                <w:webHidden/>
              </w:rPr>
              <w:fldChar w:fldCharType="end"/>
            </w:r>
            <w:r w:rsidRPr="00C72076">
              <w:rPr>
                <w:rStyle w:val="Hyperlink"/>
                <w:noProof/>
              </w:rPr>
              <w:fldChar w:fldCharType="end"/>
            </w:r>
          </w:ins>
        </w:p>
        <w:p w14:paraId="2FD0A8E7" w14:textId="77777777" w:rsidR="000542C0" w:rsidRDefault="000542C0">
          <w:pPr>
            <w:pStyle w:val="TOC2"/>
            <w:tabs>
              <w:tab w:val="right" w:leader="dot" w:pos="9350"/>
            </w:tabs>
            <w:rPr>
              <w:ins w:id="21" w:author="Kyle Thomson" w:date="2016-02-01T15:55:00Z"/>
              <w:rFonts w:eastAsiaTheme="minorEastAsia"/>
              <w:noProof/>
              <w:lang w:eastAsia="en-CA"/>
            </w:rPr>
          </w:pPr>
          <w:ins w:id="22"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"_Toc442105440"</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1.6 References:</w:t>
            </w:r>
            <w:r>
              <w:rPr>
                <w:noProof/>
                <w:webHidden/>
              </w:rPr>
              <w:tab/>
            </w:r>
            <w:r>
              <w:rPr>
                <w:noProof/>
                <w:webHidden/>
              </w:rPr>
              <w:fldChar w:fldCharType="begin"/>
            </w:r>
            <w:r>
              <w:rPr>
                <w:noProof/>
                <w:webHidden/>
              </w:rPr>
              <w:instrText xml:space="preserve"> PAGEREF _Toc442105440 \h </w:instrText>
            </w:r>
            <w:r>
              <w:rPr>
                <w:noProof/>
                <w:webHidden/>
              </w:rPr>
            </w:r>
          </w:ins>
          <w:r>
            <w:rPr>
              <w:noProof/>
              <w:webHidden/>
            </w:rPr>
            <w:fldChar w:fldCharType="separate"/>
          </w:r>
          <w:ins w:id="23" w:author="Kyle Thomson" w:date="2016-02-01T15:55:00Z">
            <w:r>
              <w:rPr>
                <w:noProof/>
                <w:webHidden/>
              </w:rPr>
              <w:t>5</w:t>
            </w:r>
            <w:r>
              <w:rPr>
                <w:noProof/>
                <w:webHidden/>
              </w:rPr>
              <w:fldChar w:fldCharType="end"/>
            </w:r>
            <w:r w:rsidRPr="00C72076">
              <w:rPr>
                <w:rStyle w:val="Hyperlink"/>
                <w:noProof/>
              </w:rPr>
              <w:fldChar w:fldCharType="end"/>
            </w:r>
          </w:ins>
        </w:p>
        <w:p w14:paraId="72EC7424" w14:textId="77777777" w:rsidR="000542C0" w:rsidRDefault="000542C0">
          <w:pPr>
            <w:pStyle w:val="TOC1"/>
            <w:tabs>
              <w:tab w:val="right" w:leader="dot" w:pos="9350"/>
            </w:tabs>
            <w:rPr>
              <w:ins w:id="24" w:author="Kyle Thomson" w:date="2016-02-01T15:55:00Z"/>
              <w:rFonts w:eastAsiaTheme="minorEastAsia"/>
              <w:noProof/>
              <w:lang w:eastAsia="en-CA"/>
            </w:rPr>
          </w:pPr>
          <w:ins w:id="25"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"_Toc442105441"</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 Overall Description:</w:t>
            </w:r>
            <w:r>
              <w:rPr>
                <w:noProof/>
                <w:webHidden/>
              </w:rPr>
              <w:tab/>
            </w:r>
            <w:r>
              <w:rPr>
                <w:noProof/>
                <w:webHidden/>
              </w:rPr>
              <w:fldChar w:fldCharType="begin"/>
            </w:r>
            <w:r>
              <w:rPr>
                <w:noProof/>
                <w:webHidden/>
              </w:rPr>
              <w:instrText xml:space="preserve"> PAGEREF _Toc442105441 \h </w:instrText>
            </w:r>
            <w:r>
              <w:rPr>
                <w:noProof/>
                <w:webHidden/>
              </w:rPr>
            </w:r>
          </w:ins>
          <w:r>
            <w:rPr>
              <w:noProof/>
              <w:webHidden/>
            </w:rPr>
            <w:fldChar w:fldCharType="separate"/>
          </w:r>
          <w:ins w:id="26" w:author="Kyle Thomson" w:date="2016-02-01T15:55:00Z">
            <w:r>
              <w:rPr>
                <w:noProof/>
                <w:webHidden/>
              </w:rPr>
              <w:t>6</w:t>
            </w:r>
            <w:r>
              <w:rPr>
                <w:noProof/>
                <w:webHidden/>
              </w:rPr>
              <w:fldChar w:fldCharType="end"/>
            </w:r>
            <w:r w:rsidRPr="00C72076">
              <w:rPr>
                <w:rStyle w:val="Hyperlink"/>
                <w:noProof/>
              </w:rPr>
              <w:fldChar w:fldCharType="end"/>
            </w:r>
          </w:ins>
        </w:p>
        <w:p w14:paraId="74307B31" w14:textId="77777777" w:rsidR="000542C0" w:rsidRDefault="000542C0">
          <w:pPr>
            <w:pStyle w:val="TOC2"/>
            <w:tabs>
              <w:tab w:val="right" w:leader="dot" w:pos="9350"/>
            </w:tabs>
            <w:rPr>
              <w:ins w:id="27" w:author="Kyle Thomson" w:date="2016-02-01T15:55:00Z"/>
              <w:rFonts w:eastAsiaTheme="minorEastAsia"/>
              <w:noProof/>
              <w:lang w:eastAsia="en-CA"/>
            </w:rPr>
          </w:pPr>
          <w:ins w:id="28"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"_Toc442105442"</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2.1 Product Perspective:</w:t>
            </w:r>
            <w:r>
              <w:rPr>
                <w:noProof/>
                <w:webHidden/>
              </w:rPr>
              <w:tab/>
            </w:r>
            <w:r>
              <w:rPr>
                <w:noProof/>
                <w:webHidden/>
              </w:rPr>
              <w:fldChar w:fldCharType="begin"/>
            </w:r>
            <w:r>
              <w:rPr>
                <w:noProof/>
                <w:webHidden/>
              </w:rPr>
              <w:instrText xml:space="preserve"> PAGEREF _Toc442105442 \h </w:instrText>
            </w:r>
            <w:r>
              <w:rPr>
                <w:noProof/>
                <w:webHidden/>
              </w:rPr>
            </w:r>
          </w:ins>
          <w:r>
            <w:rPr>
              <w:noProof/>
              <w:webHidden/>
            </w:rPr>
            <w:fldChar w:fldCharType="separate"/>
          </w:r>
          <w:ins w:id="29" w:author="Kyle Thomson" w:date="2016-02-01T15:55:00Z">
            <w:r>
              <w:rPr>
                <w:noProof/>
                <w:webHidden/>
              </w:rPr>
              <w:t>6</w:t>
            </w:r>
            <w:r>
              <w:rPr>
                <w:noProof/>
                <w:webHidden/>
              </w:rPr>
              <w:fldChar w:fldCharType="end"/>
            </w:r>
            <w:r w:rsidRPr="00C72076">
              <w:rPr>
                <w:rStyle w:val="Hyperlink"/>
                <w:noProof/>
              </w:rPr>
              <w:fldChar w:fldCharType="end"/>
            </w:r>
          </w:ins>
        </w:p>
        <w:p w14:paraId="02F2F938" w14:textId="77777777" w:rsidR="000542C0" w:rsidRDefault="000542C0">
          <w:pPr>
            <w:pStyle w:val="TOC2"/>
            <w:tabs>
              <w:tab w:val="right" w:leader="dot" w:pos="9350"/>
            </w:tabs>
            <w:rPr>
              <w:ins w:id="30" w:author="Kyle Thomson" w:date="2016-02-01T15:55:00Z"/>
              <w:rFonts w:eastAsiaTheme="minorEastAsia"/>
              <w:noProof/>
              <w:lang w:eastAsia="en-CA"/>
            </w:rPr>
          </w:pPr>
          <w:ins w:id="31"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"_Toc442105443"</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2.2 Product Functions:</w:t>
            </w:r>
            <w:r>
              <w:rPr>
                <w:noProof/>
                <w:webHidden/>
              </w:rPr>
              <w:tab/>
            </w:r>
            <w:r>
              <w:rPr>
                <w:noProof/>
                <w:webHidden/>
              </w:rPr>
              <w:fldChar w:fldCharType="begin"/>
            </w:r>
            <w:r>
              <w:rPr>
                <w:noProof/>
                <w:webHidden/>
              </w:rPr>
              <w:instrText xml:space="preserve"> PAGEREF _Toc442105443 \h </w:instrText>
            </w:r>
            <w:r>
              <w:rPr>
                <w:noProof/>
                <w:webHidden/>
              </w:rPr>
            </w:r>
          </w:ins>
          <w:r>
            <w:rPr>
              <w:noProof/>
              <w:webHidden/>
            </w:rPr>
            <w:fldChar w:fldCharType="separate"/>
          </w:r>
          <w:ins w:id="32" w:author="Kyle Thomson" w:date="2016-02-01T15:55:00Z">
            <w:r>
              <w:rPr>
                <w:noProof/>
                <w:webHidden/>
              </w:rPr>
              <w:t>7</w:t>
            </w:r>
            <w:r>
              <w:rPr>
                <w:noProof/>
                <w:webHidden/>
              </w:rPr>
              <w:fldChar w:fldCharType="end"/>
            </w:r>
            <w:r w:rsidRPr="00C72076">
              <w:rPr>
                <w:rStyle w:val="Hyperlink"/>
                <w:noProof/>
              </w:rPr>
              <w:fldChar w:fldCharType="end"/>
            </w:r>
          </w:ins>
        </w:p>
        <w:p w14:paraId="3E4F9AE8" w14:textId="77777777" w:rsidR="000542C0" w:rsidRDefault="000542C0">
          <w:pPr>
            <w:pStyle w:val="TOC2"/>
            <w:tabs>
              <w:tab w:val="right" w:leader="dot" w:pos="9350"/>
            </w:tabs>
            <w:rPr>
              <w:ins w:id="33" w:author="Kyle Thomson" w:date="2016-02-01T15:55:00Z"/>
              <w:rFonts w:eastAsiaTheme="minorEastAsia"/>
              <w:noProof/>
              <w:lang w:eastAsia="en-CA"/>
            </w:rPr>
          </w:pPr>
          <w:ins w:id="34"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"_Toc442105444"</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2.3 User Classes and Characteristics:</w:t>
            </w:r>
            <w:r>
              <w:rPr>
                <w:noProof/>
                <w:webHidden/>
              </w:rPr>
              <w:tab/>
            </w:r>
            <w:r>
              <w:rPr>
                <w:noProof/>
                <w:webHidden/>
              </w:rPr>
              <w:fldChar w:fldCharType="begin"/>
            </w:r>
            <w:r>
              <w:rPr>
                <w:noProof/>
                <w:webHidden/>
              </w:rPr>
              <w:instrText xml:space="preserve"> PAGEREF _Toc442105444 \h </w:instrText>
            </w:r>
            <w:r>
              <w:rPr>
                <w:noProof/>
                <w:webHidden/>
              </w:rPr>
            </w:r>
          </w:ins>
          <w:r>
            <w:rPr>
              <w:noProof/>
              <w:webHidden/>
            </w:rPr>
            <w:fldChar w:fldCharType="separate"/>
          </w:r>
          <w:ins w:id="35" w:author="Kyle Thomson" w:date="2016-02-01T15:55:00Z">
            <w:r>
              <w:rPr>
                <w:noProof/>
                <w:webHidden/>
              </w:rPr>
              <w:t>7</w:t>
            </w:r>
            <w:r>
              <w:rPr>
                <w:noProof/>
                <w:webHidden/>
              </w:rPr>
              <w:fldChar w:fldCharType="end"/>
            </w:r>
            <w:r w:rsidRPr="00C72076">
              <w:rPr>
                <w:rStyle w:val="Hyperlink"/>
                <w:noProof/>
              </w:rPr>
              <w:fldChar w:fldCharType="end"/>
            </w:r>
          </w:ins>
        </w:p>
        <w:p w14:paraId="0EF68DA7" w14:textId="77777777" w:rsidR="000542C0" w:rsidRDefault="000542C0">
          <w:pPr>
            <w:pStyle w:val="TOC2"/>
            <w:tabs>
              <w:tab w:val="right" w:leader="dot" w:pos="9350"/>
            </w:tabs>
            <w:rPr>
              <w:ins w:id="36" w:author="Kyle Thomson" w:date="2016-02-01T15:55:00Z"/>
              <w:rFonts w:eastAsiaTheme="minorEastAsia"/>
              <w:noProof/>
              <w:lang w:eastAsia="en-CA"/>
            </w:rPr>
          </w:pPr>
          <w:ins w:id="37"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"_Toc442105445"</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2.4 Operating Environment:</w:t>
            </w:r>
            <w:r>
              <w:rPr>
                <w:noProof/>
                <w:webHidden/>
              </w:rPr>
              <w:tab/>
            </w:r>
            <w:r>
              <w:rPr>
                <w:noProof/>
                <w:webHidden/>
              </w:rPr>
              <w:fldChar w:fldCharType="begin"/>
            </w:r>
            <w:r>
              <w:rPr>
                <w:noProof/>
                <w:webHidden/>
              </w:rPr>
              <w:instrText xml:space="preserve"> PAGEREF _Toc442105445 \h </w:instrText>
            </w:r>
            <w:r>
              <w:rPr>
                <w:noProof/>
                <w:webHidden/>
              </w:rPr>
            </w:r>
          </w:ins>
          <w:r>
            <w:rPr>
              <w:noProof/>
              <w:webHidden/>
            </w:rPr>
            <w:fldChar w:fldCharType="separate"/>
          </w:r>
          <w:ins w:id="38" w:author="Kyle Thomson" w:date="2016-02-01T15:55:00Z">
            <w:r>
              <w:rPr>
                <w:noProof/>
                <w:webHidden/>
              </w:rPr>
              <w:t>8</w:t>
            </w:r>
            <w:r>
              <w:rPr>
                <w:noProof/>
                <w:webHidden/>
              </w:rPr>
              <w:fldChar w:fldCharType="end"/>
            </w:r>
            <w:r w:rsidRPr="00C72076">
              <w:rPr>
                <w:rStyle w:val="Hyperlink"/>
                <w:noProof/>
              </w:rPr>
              <w:fldChar w:fldCharType="end"/>
            </w:r>
          </w:ins>
        </w:p>
        <w:p w14:paraId="23A50235" w14:textId="77777777" w:rsidR="000542C0" w:rsidRDefault="000542C0">
          <w:pPr>
            <w:pStyle w:val="TOC2"/>
            <w:tabs>
              <w:tab w:val="right" w:leader="dot" w:pos="9350"/>
            </w:tabs>
            <w:rPr>
              <w:ins w:id="39" w:author="Kyle Thomson" w:date="2016-02-01T15:55:00Z"/>
              <w:rFonts w:eastAsiaTheme="minorEastAsia"/>
              <w:noProof/>
              <w:lang w:eastAsia="en-CA"/>
            </w:rPr>
          </w:pPr>
          <w:ins w:id="40"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"_Toc442105446"</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2.5 Design/Implementation Constraints:</w:t>
            </w:r>
            <w:r>
              <w:rPr>
                <w:noProof/>
                <w:webHidden/>
              </w:rPr>
              <w:tab/>
            </w:r>
            <w:r>
              <w:rPr>
                <w:noProof/>
                <w:webHidden/>
              </w:rPr>
              <w:fldChar w:fldCharType="begin"/>
            </w:r>
            <w:r>
              <w:rPr>
                <w:noProof/>
                <w:webHidden/>
              </w:rPr>
              <w:instrText xml:space="preserve"> PAGEREF _Toc442105446 \h </w:instrText>
            </w:r>
            <w:r>
              <w:rPr>
                <w:noProof/>
                <w:webHidden/>
              </w:rPr>
            </w:r>
          </w:ins>
          <w:r>
            <w:rPr>
              <w:noProof/>
              <w:webHidden/>
            </w:rPr>
            <w:fldChar w:fldCharType="separate"/>
          </w:r>
          <w:ins w:id="41" w:author="Kyle Thomson" w:date="2016-02-01T15:55:00Z">
            <w:r>
              <w:rPr>
                <w:noProof/>
                <w:webHidden/>
              </w:rPr>
              <w:t>8</w:t>
            </w:r>
            <w:r>
              <w:rPr>
                <w:noProof/>
                <w:webHidden/>
              </w:rPr>
              <w:fldChar w:fldCharType="end"/>
            </w:r>
            <w:r w:rsidRPr="00C72076">
              <w:rPr>
                <w:rStyle w:val="Hyperlink"/>
                <w:noProof/>
              </w:rPr>
              <w:fldChar w:fldCharType="end"/>
            </w:r>
          </w:ins>
        </w:p>
        <w:p w14:paraId="0C526A1F" w14:textId="77777777" w:rsidR="000542C0" w:rsidRDefault="000542C0">
          <w:pPr>
            <w:pStyle w:val="TOC2"/>
            <w:tabs>
              <w:tab w:val="right" w:leader="dot" w:pos="9350"/>
            </w:tabs>
            <w:rPr>
              <w:ins w:id="42" w:author="Kyle Thomson" w:date="2016-02-01T15:55:00Z"/>
              <w:rFonts w:eastAsiaTheme="minorEastAsia"/>
              <w:noProof/>
              <w:lang w:eastAsia="en-CA"/>
            </w:rPr>
          </w:pPr>
          <w:ins w:id="43"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"_Toc442105447"</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2.6 Assumptions and Dependencies:</w:t>
            </w:r>
            <w:r>
              <w:rPr>
                <w:noProof/>
                <w:webHidden/>
              </w:rPr>
              <w:tab/>
            </w:r>
            <w:r>
              <w:rPr>
                <w:noProof/>
                <w:webHidden/>
              </w:rPr>
              <w:fldChar w:fldCharType="begin"/>
            </w:r>
            <w:r>
              <w:rPr>
                <w:noProof/>
                <w:webHidden/>
              </w:rPr>
              <w:instrText xml:space="preserve"> PAGEREF _Toc442105447 \h </w:instrText>
            </w:r>
            <w:r>
              <w:rPr>
                <w:noProof/>
                <w:webHidden/>
              </w:rPr>
            </w:r>
          </w:ins>
          <w:r>
            <w:rPr>
              <w:noProof/>
              <w:webHidden/>
            </w:rPr>
            <w:fldChar w:fldCharType="separate"/>
          </w:r>
          <w:ins w:id="44" w:author="Kyle Thomson" w:date="2016-02-01T15:55:00Z">
            <w:r>
              <w:rPr>
                <w:noProof/>
                <w:webHidden/>
              </w:rPr>
              <w:t>8</w:t>
            </w:r>
            <w:r>
              <w:rPr>
                <w:noProof/>
                <w:webHidden/>
              </w:rPr>
              <w:fldChar w:fldCharType="end"/>
            </w:r>
            <w:r w:rsidRPr="00C72076">
              <w:rPr>
                <w:rStyle w:val="Hyperlink"/>
                <w:noProof/>
              </w:rPr>
              <w:fldChar w:fldCharType="end"/>
            </w:r>
          </w:ins>
        </w:p>
        <w:p w14:paraId="50BDE9F2" w14:textId="77777777" w:rsidR="000542C0" w:rsidRDefault="000542C0">
          <w:pPr>
            <w:pStyle w:val="TOC1"/>
            <w:tabs>
              <w:tab w:val="right" w:leader="dot" w:pos="9350"/>
            </w:tabs>
            <w:rPr>
              <w:ins w:id="45" w:author="Kyle Thomson" w:date="2016-02-01T15:55:00Z"/>
              <w:rFonts w:eastAsiaTheme="minorEastAsia"/>
              <w:noProof/>
              <w:lang w:eastAsia="en-CA"/>
            </w:rPr>
          </w:pPr>
          <w:ins w:id="46"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"_Toc442105448"</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 Specific Requirements:</w:t>
            </w:r>
            <w:r>
              <w:rPr>
                <w:noProof/>
                <w:webHidden/>
              </w:rPr>
              <w:tab/>
            </w:r>
            <w:r>
              <w:rPr>
                <w:noProof/>
                <w:webHidden/>
              </w:rPr>
              <w:fldChar w:fldCharType="begin"/>
            </w:r>
            <w:r>
              <w:rPr>
                <w:noProof/>
                <w:webHidden/>
              </w:rPr>
              <w:instrText xml:space="preserve"> PAGEREF _Toc442105448 \h </w:instrText>
            </w:r>
            <w:r>
              <w:rPr>
                <w:noProof/>
                <w:webHidden/>
              </w:rPr>
            </w:r>
          </w:ins>
          <w:r>
            <w:rPr>
              <w:noProof/>
              <w:webHidden/>
            </w:rPr>
            <w:fldChar w:fldCharType="separate"/>
          </w:r>
          <w:ins w:id="47" w:author="Kyle Thomson" w:date="2016-02-01T15:55:00Z">
            <w:r>
              <w:rPr>
                <w:noProof/>
                <w:webHidden/>
              </w:rPr>
              <w:t>9</w:t>
            </w:r>
            <w:r>
              <w:rPr>
                <w:noProof/>
                <w:webHidden/>
              </w:rPr>
              <w:fldChar w:fldCharType="end"/>
            </w:r>
            <w:r w:rsidRPr="00C72076">
              <w:rPr>
                <w:rStyle w:val="Hyperlink"/>
                <w:noProof/>
              </w:rPr>
              <w:fldChar w:fldCharType="end"/>
            </w:r>
          </w:ins>
        </w:p>
        <w:p w14:paraId="20C4DC15" w14:textId="77777777" w:rsidR="000542C0" w:rsidRDefault="000542C0">
          <w:pPr>
            <w:pStyle w:val="TOC2"/>
            <w:tabs>
              <w:tab w:val="right" w:leader="dot" w:pos="9350"/>
            </w:tabs>
            <w:rPr>
              <w:ins w:id="48" w:author="Kyle Thomson" w:date="2016-02-01T15:55:00Z"/>
              <w:rFonts w:eastAsiaTheme="minorEastAsia"/>
              <w:noProof/>
              <w:lang w:eastAsia="en-CA"/>
            </w:rPr>
          </w:pPr>
          <w:ins w:id="49"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"_Toc442105449"</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3.1 External Interface Requirements:</w:t>
            </w:r>
            <w:r>
              <w:rPr>
                <w:noProof/>
                <w:webHidden/>
              </w:rPr>
              <w:tab/>
            </w:r>
            <w:r>
              <w:rPr>
                <w:noProof/>
                <w:webHidden/>
              </w:rPr>
              <w:fldChar w:fldCharType="begin"/>
            </w:r>
            <w:r>
              <w:rPr>
                <w:noProof/>
                <w:webHidden/>
              </w:rPr>
              <w:instrText xml:space="preserve"> PAGEREF _Toc442105449 \h </w:instrText>
            </w:r>
            <w:r>
              <w:rPr>
                <w:noProof/>
                <w:webHidden/>
              </w:rPr>
            </w:r>
          </w:ins>
          <w:r>
            <w:rPr>
              <w:noProof/>
              <w:webHidden/>
            </w:rPr>
            <w:fldChar w:fldCharType="separate"/>
          </w:r>
          <w:ins w:id="50" w:author="Kyle Thomson" w:date="2016-02-01T15:55:00Z">
            <w:r>
              <w:rPr>
                <w:noProof/>
                <w:webHidden/>
              </w:rPr>
              <w:t>9</w:t>
            </w:r>
            <w:r>
              <w:rPr>
                <w:noProof/>
                <w:webHidden/>
              </w:rPr>
              <w:fldChar w:fldCharType="end"/>
            </w:r>
            <w:r w:rsidRPr="00C72076">
              <w:rPr>
                <w:rStyle w:val="Hyperlink"/>
                <w:noProof/>
              </w:rPr>
              <w:fldChar w:fldCharType="end"/>
            </w:r>
          </w:ins>
        </w:p>
        <w:p w14:paraId="3B3BCC13" w14:textId="77777777" w:rsidR="000542C0" w:rsidRDefault="000542C0">
          <w:pPr>
            <w:pStyle w:val="TOC3"/>
            <w:tabs>
              <w:tab w:val="right" w:leader="dot" w:pos="9350"/>
            </w:tabs>
            <w:rPr>
              <w:ins w:id="51" w:author="Kyle Thomson" w:date="2016-02-01T15:55:00Z"/>
              <w:rFonts w:eastAsiaTheme="minorEastAsia"/>
              <w:noProof/>
              <w:lang w:eastAsia="en-CA"/>
            </w:rPr>
          </w:pPr>
          <w:ins w:id="52"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"_Toc442105450"</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3.1.1 User Interfaces:</w:t>
            </w:r>
            <w:r>
              <w:rPr>
                <w:noProof/>
                <w:webHidden/>
              </w:rPr>
              <w:tab/>
            </w:r>
            <w:r>
              <w:rPr>
                <w:noProof/>
                <w:webHidden/>
              </w:rPr>
              <w:fldChar w:fldCharType="begin"/>
            </w:r>
            <w:r>
              <w:rPr>
                <w:noProof/>
                <w:webHidden/>
              </w:rPr>
              <w:instrText xml:space="preserve"> PAGEREF _Toc442105450 \h </w:instrText>
            </w:r>
            <w:r>
              <w:rPr>
                <w:noProof/>
                <w:webHidden/>
              </w:rPr>
            </w:r>
          </w:ins>
          <w:r>
            <w:rPr>
              <w:noProof/>
              <w:webHidden/>
            </w:rPr>
            <w:fldChar w:fldCharType="separate"/>
          </w:r>
          <w:ins w:id="53" w:author="Kyle Thomson" w:date="2016-02-01T15:55:00Z">
            <w:r>
              <w:rPr>
                <w:noProof/>
                <w:webHidden/>
              </w:rPr>
              <w:t>9</w:t>
            </w:r>
            <w:r>
              <w:rPr>
                <w:noProof/>
                <w:webHidden/>
              </w:rPr>
              <w:fldChar w:fldCharType="end"/>
            </w:r>
            <w:r w:rsidRPr="00C72076">
              <w:rPr>
                <w:rStyle w:val="Hyperlink"/>
                <w:noProof/>
              </w:rPr>
              <w:fldChar w:fldCharType="end"/>
            </w:r>
          </w:ins>
        </w:p>
        <w:p w14:paraId="0010C275" w14:textId="77777777" w:rsidR="000542C0" w:rsidRDefault="000542C0">
          <w:pPr>
            <w:pStyle w:val="TOC3"/>
            <w:tabs>
              <w:tab w:val="right" w:leader="dot" w:pos="9350"/>
            </w:tabs>
            <w:rPr>
              <w:ins w:id="54" w:author="Kyle Thomson" w:date="2016-02-01T15:55:00Z"/>
              <w:rFonts w:eastAsiaTheme="minorEastAsia"/>
              <w:noProof/>
              <w:lang w:eastAsia="en-CA"/>
            </w:rPr>
          </w:pPr>
          <w:ins w:id="55"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"_Toc442105451"</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3.1.2 Hardware Interfaces:</w:t>
            </w:r>
            <w:r>
              <w:rPr>
                <w:noProof/>
                <w:webHidden/>
              </w:rPr>
              <w:tab/>
            </w:r>
            <w:r>
              <w:rPr>
                <w:noProof/>
                <w:webHidden/>
              </w:rPr>
              <w:fldChar w:fldCharType="begin"/>
            </w:r>
            <w:r>
              <w:rPr>
                <w:noProof/>
                <w:webHidden/>
              </w:rPr>
              <w:instrText xml:space="preserve"> PAGEREF _Toc442105451 \h </w:instrText>
            </w:r>
            <w:r>
              <w:rPr>
                <w:noProof/>
                <w:webHidden/>
              </w:rPr>
            </w:r>
          </w:ins>
          <w:r>
            <w:rPr>
              <w:noProof/>
              <w:webHidden/>
            </w:rPr>
            <w:fldChar w:fldCharType="separate"/>
          </w:r>
          <w:ins w:id="56" w:author="Kyle Thomson" w:date="2016-02-01T15:55:00Z">
            <w:r>
              <w:rPr>
                <w:noProof/>
                <w:webHidden/>
              </w:rPr>
              <w:t>10</w:t>
            </w:r>
            <w:r>
              <w:rPr>
                <w:noProof/>
                <w:webHidden/>
              </w:rPr>
              <w:fldChar w:fldCharType="end"/>
            </w:r>
            <w:r w:rsidRPr="00C72076">
              <w:rPr>
                <w:rStyle w:val="Hyperlink"/>
                <w:noProof/>
              </w:rPr>
              <w:fldChar w:fldCharType="end"/>
            </w:r>
          </w:ins>
        </w:p>
        <w:p w14:paraId="1E00B5E8" w14:textId="77777777" w:rsidR="000542C0" w:rsidRDefault="000542C0">
          <w:pPr>
            <w:pStyle w:val="TOC3"/>
            <w:tabs>
              <w:tab w:val="right" w:leader="dot" w:pos="9350"/>
            </w:tabs>
            <w:rPr>
              <w:ins w:id="57" w:author="Kyle Thomson" w:date="2016-02-01T15:55:00Z"/>
              <w:rFonts w:eastAsiaTheme="minorEastAsia"/>
              <w:noProof/>
              <w:lang w:eastAsia="en-CA"/>
            </w:rPr>
          </w:pPr>
          <w:ins w:id="58"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"_Toc442105452"</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3.1.3 Software Interfaces:</w:t>
            </w:r>
            <w:r>
              <w:rPr>
                <w:noProof/>
                <w:webHidden/>
              </w:rPr>
              <w:tab/>
            </w:r>
            <w:r>
              <w:rPr>
                <w:noProof/>
                <w:webHidden/>
              </w:rPr>
              <w:fldChar w:fldCharType="begin"/>
            </w:r>
            <w:r>
              <w:rPr>
                <w:noProof/>
                <w:webHidden/>
              </w:rPr>
              <w:instrText xml:space="preserve"> PAGEREF _Toc442105452 \h </w:instrText>
            </w:r>
            <w:r>
              <w:rPr>
                <w:noProof/>
                <w:webHidden/>
              </w:rPr>
            </w:r>
          </w:ins>
          <w:r>
            <w:rPr>
              <w:noProof/>
              <w:webHidden/>
            </w:rPr>
            <w:fldChar w:fldCharType="separate"/>
          </w:r>
          <w:ins w:id="59" w:author="Kyle Thomson" w:date="2016-02-01T15:55:00Z">
            <w:r>
              <w:rPr>
                <w:noProof/>
                <w:webHidden/>
              </w:rPr>
              <w:t>10</w:t>
            </w:r>
            <w:r>
              <w:rPr>
                <w:noProof/>
                <w:webHidden/>
              </w:rPr>
              <w:fldChar w:fldCharType="end"/>
            </w:r>
            <w:r w:rsidRPr="00C72076">
              <w:rPr>
                <w:rStyle w:val="Hyperlink"/>
                <w:noProof/>
              </w:rPr>
              <w:fldChar w:fldCharType="end"/>
            </w:r>
          </w:ins>
        </w:p>
        <w:p w14:paraId="1C4F4FFD" w14:textId="77777777" w:rsidR="000542C0" w:rsidRDefault="000542C0">
          <w:pPr>
            <w:pStyle w:val="TOC3"/>
            <w:tabs>
              <w:tab w:val="right" w:leader="dot" w:pos="9350"/>
            </w:tabs>
            <w:rPr>
              <w:ins w:id="60" w:author="Kyle Thomson" w:date="2016-02-01T15:55:00Z"/>
              <w:rFonts w:eastAsiaTheme="minorEastAsia"/>
              <w:noProof/>
              <w:lang w:eastAsia="en-CA"/>
            </w:rPr>
          </w:pPr>
          <w:ins w:id="61"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"_Toc442105453"</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3.1.4 Communication Protocols and Interfaces:</w:t>
            </w:r>
            <w:r>
              <w:rPr>
                <w:noProof/>
                <w:webHidden/>
              </w:rPr>
              <w:tab/>
            </w:r>
            <w:r>
              <w:rPr>
                <w:noProof/>
                <w:webHidden/>
              </w:rPr>
              <w:fldChar w:fldCharType="begin"/>
            </w:r>
            <w:r>
              <w:rPr>
                <w:noProof/>
                <w:webHidden/>
              </w:rPr>
              <w:instrText xml:space="preserve"> PAGEREF _Toc442105453 \h </w:instrText>
            </w:r>
            <w:r>
              <w:rPr>
                <w:noProof/>
                <w:webHidden/>
              </w:rPr>
            </w:r>
          </w:ins>
          <w:r>
            <w:rPr>
              <w:noProof/>
              <w:webHidden/>
            </w:rPr>
            <w:fldChar w:fldCharType="separate"/>
          </w:r>
          <w:ins w:id="62" w:author="Kyle Thomson" w:date="2016-02-01T15:55:00Z">
            <w:r>
              <w:rPr>
                <w:noProof/>
                <w:webHidden/>
              </w:rPr>
              <w:t>10</w:t>
            </w:r>
            <w:r>
              <w:rPr>
                <w:noProof/>
                <w:webHidden/>
              </w:rPr>
              <w:fldChar w:fldCharType="end"/>
            </w:r>
            <w:r w:rsidRPr="00C72076">
              <w:rPr>
                <w:rStyle w:val="Hyperlink"/>
                <w:noProof/>
              </w:rPr>
              <w:fldChar w:fldCharType="end"/>
            </w:r>
          </w:ins>
        </w:p>
        <w:p w14:paraId="29BC61B2" w14:textId="77777777" w:rsidR="000542C0" w:rsidRDefault="000542C0">
          <w:pPr>
            <w:pStyle w:val="TOC2"/>
            <w:tabs>
              <w:tab w:val="right" w:leader="dot" w:pos="9350"/>
            </w:tabs>
            <w:rPr>
              <w:ins w:id="63" w:author="Kyle Thomson" w:date="2016-02-01T15:55:00Z"/>
              <w:rFonts w:eastAsiaTheme="minorEastAsia"/>
              <w:noProof/>
              <w:lang w:eastAsia="en-CA"/>
            </w:rPr>
          </w:pPr>
          <w:ins w:id="64"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"_Toc442105454"</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 Functional Requirements:</w:t>
            </w:r>
            <w:r>
              <w:rPr>
                <w:noProof/>
                <w:webHidden/>
              </w:rPr>
              <w:tab/>
            </w:r>
            <w:r>
              <w:rPr>
                <w:noProof/>
                <w:webHidden/>
              </w:rPr>
              <w:fldChar w:fldCharType="begin"/>
            </w:r>
            <w:r>
              <w:rPr>
                <w:noProof/>
                <w:webHidden/>
              </w:rPr>
              <w:instrText xml:space="preserve"> PAGEREF _Toc442105454 \h </w:instrText>
            </w:r>
            <w:r>
              <w:rPr>
                <w:noProof/>
                <w:webHidden/>
              </w:rPr>
            </w:r>
          </w:ins>
          <w:r>
            <w:rPr>
              <w:noProof/>
              <w:webHidden/>
            </w:rPr>
            <w:fldChar w:fldCharType="separate"/>
          </w:r>
          <w:ins w:id="65" w:author="Kyle Thomson" w:date="2016-02-01T15:55:00Z">
            <w:r>
              <w:rPr>
                <w:noProof/>
                <w:webHidden/>
              </w:rPr>
              <w:t>10</w:t>
            </w:r>
            <w:r>
              <w:rPr>
                <w:noProof/>
                <w:webHidden/>
              </w:rPr>
              <w:fldChar w:fldCharType="end"/>
            </w:r>
            <w:r w:rsidRPr="00C72076">
              <w:rPr>
                <w:rStyle w:val="Hyperlink"/>
                <w:noProof/>
              </w:rPr>
              <w:fldChar w:fldCharType="end"/>
            </w:r>
          </w:ins>
        </w:p>
        <w:p w14:paraId="3AFCB9C3" w14:textId="77777777" w:rsidR="000542C0" w:rsidRDefault="000542C0">
          <w:pPr>
            <w:pStyle w:val="TOC3"/>
            <w:tabs>
              <w:tab w:val="right" w:leader="dot" w:pos="9350"/>
            </w:tabs>
            <w:rPr>
              <w:ins w:id="66" w:author="Kyle Thomson" w:date="2016-02-01T15:55:00Z"/>
              <w:rFonts w:eastAsiaTheme="minorEastAsia"/>
              <w:noProof/>
              <w:lang w:eastAsia="en-CA"/>
            </w:rPr>
          </w:pPr>
          <w:ins w:id="67"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"_Toc442105455"</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3.2.1 Inventory System:</w:t>
            </w:r>
            <w:r>
              <w:rPr>
                <w:noProof/>
                <w:webHidden/>
              </w:rPr>
              <w:tab/>
            </w:r>
            <w:r>
              <w:rPr>
                <w:noProof/>
                <w:webHidden/>
              </w:rPr>
              <w:fldChar w:fldCharType="begin"/>
            </w:r>
            <w:r>
              <w:rPr>
                <w:noProof/>
                <w:webHidden/>
              </w:rPr>
              <w:instrText xml:space="preserve"> PAGEREF _Toc442105455 \h </w:instrText>
            </w:r>
            <w:r>
              <w:rPr>
                <w:noProof/>
                <w:webHidden/>
              </w:rPr>
            </w:r>
          </w:ins>
          <w:r>
            <w:rPr>
              <w:noProof/>
              <w:webHidden/>
            </w:rPr>
            <w:fldChar w:fldCharType="separate"/>
          </w:r>
          <w:ins w:id="68" w:author="Kyle Thomson" w:date="2016-02-01T15:55:00Z">
            <w:r>
              <w:rPr>
                <w:noProof/>
                <w:webHidden/>
              </w:rPr>
              <w:t>10</w:t>
            </w:r>
            <w:r>
              <w:rPr>
                <w:noProof/>
                <w:webHidden/>
              </w:rPr>
              <w:fldChar w:fldCharType="end"/>
            </w:r>
            <w:r w:rsidRPr="00C72076">
              <w:rPr>
                <w:rStyle w:val="Hyperlink"/>
                <w:noProof/>
              </w:rPr>
              <w:fldChar w:fldCharType="end"/>
            </w:r>
          </w:ins>
        </w:p>
        <w:p w14:paraId="0C6F4E5A" w14:textId="77777777" w:rsidR="000542C0" w:rsidRDefault="000542C0">
          <w:pPr>
            <w:pStyle w:val="TOC3"/>
            <w:tabs>
              <w:tab w:val="right" w:leader="dot" w:pos="9350"/>
            </w:tabs>
            <w:rPr>
              <w:ins w:id="69" w:author="Kyle Thomson" w:date="2016-02-01T15:55:00Z"/>
              <w:rFonts w:eastAsiaTheme="minorEastAsia"/>
              <w:noProof/>
              <w:lang w:eastAsia="en-CA"/>
            </w:rPr>
          </w:pPr>
          <w:ins w:id="70"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"_Toc442105456"</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3.2.2 Event Generation System:</w:t>
            </w:r>
            <w:r>
              <w:rPr>
                <w:noProof/>
                <w:webHidden/>
              </w:rPr>
              <w:tab/>
            </w:r>
            <w:r>
              <w:rPr>
                <w:noProof/>
                <w:webHidden/>
              </w:rPr>
              <w:fldChar w:fldCharType="begin"/>
            </w:r>
            <w:r>
              <w:rPr>
                <w:noProof/>
                <w:webHidden/>
              </w:rPr>
              <w:instrText xml:space="preserve"> PAGEREF _Toc442105456 \h </w:instrText>
            </w:r>
            <w:r>
              <w:rPr>
                <w:noProof/>
                <w:webHidden/>
              </w:rPr>
            </w:r>
          </w:ins>
          <w:r>
            <w:rPr>
              <w:noProof/>
              <w:webHidden/>
            </w:rPr>
            <w:fldChar w:fldCharType="separate"/>
          </w:r>
          <w:ins w:id="71" w:author="Kyle Thomson" w:date="2016-02-01T15:55:00Z">
            <w:r>
              <w:rPr>
                <w:noProof/>
                <w:webHidden/>
              </w:rPr>
              <w:t>11</w:t>
            </w:r>
            <w:r>
              <w:rPr>
                <w:noProof/>
                <w:webHidden/>
              </w:rPr>
              <w:fldChar w:fldCharType="end"/>
            </w:r>
            <w:r w:rsidRPr="00C72076">
              <w:rPr>
                <w:rStyle w:val="Hyperlink"/>
                <w:noProof/>
              </w:rPr>
              <w:fldChar w:fldCharType="end"/>
            </w:r>
          </w:ins>
        </w:p>
        <w:p w14:paraId="251D8460" w14:textId="77777777" w:rsidR="000542C0" w:rsidRDefault="000542C0">
          <w:pPr>
            <w:pStyle w:val="TOC3"/>
            <w:tabs>
              <w:tab w:val="right" w:leader="dot" w:pos="9350"/>
            </w:tabs>
            <w:rPr>
              <w:ins w:id="72" w:author="Kyle Thomson" w:date="2016-02-01T15:55:00Z"/>
              <w:rFonts w:eastAsiaTheme="minorEastAsia"/>
              <w:noProof/>
              <w:lang w:eastAsia="en-CA"/>
            </w:rPr>
          </w:pPr>
          <w:ins w:id="73"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"_Toc442105457"</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3.2.3 Rewards Generation System:</w:t>
            </w:r>
            <w:r>
              <w:rPr>
                <w:noProof/>
                <w:webHidden/>
              </w:rPr>
              <w:tab/>
            </w:r>
            <w:r>
              <w:rPr>
                <w:noProof/>
                <w:webHidden/>
              </w:rPr>
              <w:fldChar w:fldCharType="begin"/>
            </w:r>
            <w:r>
              <w:rPr>
                <w:noProof/>
                <w:webHidden/>
              </w:rPr>
              <w:instrText xml:space="preserve"> PAGEREF _Toc442105457 \h </w:instrText>
            </w:r>
            <w:r>
              <w:rPr>
                <w:noProof/>
                <w:webHidden/>
              </w:rPr>
            </w:r>
          </w:ins>
          <w:r>
            <w:rPr>
              <w:noProof/>
              <w:webHidden/>
            </w:rPr>
            <w:fldChar w:fldCharType="separate"/>
          </w:r>
          <w:ins w:id="74" w:author="Kyle Thomson" w:date="2016-02-01T15:55:00Z">
            <w:r>
              <w:rPr>
                <w:noProof/>
                <w:webHidden/>
              </w:rPr>
              <w:t>12</w:t>
            </w:r>
            <w:r>
              <w:rPr>
                <w:noProof/>
                <w:webHidden/>
              </w:rPr>
              <w:fldChar w:fldCharType="end"/>
            </w:r>
            <w:r w:rsidRPr="00C72076">
              <w:rPr>
                <w:rStyle w:val="Hyperlink"/>
                <w:noProof/>
              </w:rPr>
              <w:fldChar w:fldCharType="end"/>
            </w:r>
          </w:ins>
        </w:p>
        <w:p w14:paraId="786C1AC2" w14:textId="77777777" w:rsidR="000542C0" w:rsidRDefault="000542C0">
          <w:pPr>
            <w:pStyle w:val="TOC3"/>
            <w:tabs>
              <w:tab w:val="right" w:leader="dot" w:pos="9350"/>
            </w:tabs>
            <w:rPr>
              <w:ins w:id="75" w:author="Kyle Thomson" w:date="2016-02-01T15:55:00Z"/>
              <w:rFonts w:eastAsiaTheme="minorEastAsia"/>
              <w:noProof/>
              <w:lang w:eastAsia="en-CA"/>
            </w:rPr>
          </w:pPr>
          <w:ins w:id="76"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"_Toc442105458"</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3.2.4 HUD and User Interface:</w:t>
            </w:r>
            <w:r>
              <w:rPr>
                <w:noProof/>
                <w:webHidden/>
              </w:rPr>
              <w:tab/>
            </w:r>
            <w:r>
              <w:rPr>
                <w:noProof/>
                <w:webHidden/>
              </w:rPr>
              <w:fldChar w:fldCharType="begin"/>
            </w:r>
            <w:r>
              <w:rPr>
                <w:noProof/>
                <w:webHidden/>
              </w:rPr>
              <w:instrText xml:space="preserve"> PAGEREF _Toc442105458 \h </w:instrText>
            </w:r>
            <w:r>
              <w:rPr>
                <w:noProof/>
                <w:webHidden/>
              </w:rPr>
            </w:r>
          </w:ins>
          <w:r>
            <w:rPr>
              <w:noProof/>
              <w:webHidden/>
            </w:rPr>
            <w:fldChar w:fldCharType="separate"/>
          </w:r>
          <w:ins w:id="77" w:author="Kyle Thomson" w:date="2016-02-01T15:55:00Z">
            <w:r>
              <w:rPr>
                <w:noProof/>
                <w:webHidden/>
              </w:rPr>
              <w:t>12</w:t>
            </w:r>
            <w:r>
              <w:rPr>
                <w:noProof/>
                <w:webHidden/>
              </w:rPr>
              <w:fldChar w:fldCharType="end"/>
            </w:r>
            <w:r w:rsidRPr="00C72076">
              <w:rPr>
                <w:rStyle w:val="Hyperlink"/>
                <w:noProof/>
              </w:rPr>
              <w:fldChar w:fldCharType="end"/>
            </w:r>
          </w:ins>
        </w:p>
        <w:p w14:paraId="664B740B" w14:textId="77777777" w:rsidR="000542C0" w:rsidRDefault="000542C0">
          <w:pPr>
            <w:pStyle w:val="TOC3"/>
            <w:tabs>
              <w:tab w:val="right" w:leader="dot" w:pos="9350"/>
            </w:tabs>
            <w:rPr>
              <w:ins w:id="78" w:author="Kyle Thomson" w:date="2016-02-01T15:55:00Z"/>
              <w:rFonts w:eastAsiaTheme="minorEastAsia"/>
              <w:noProof/>
              <w:lang w:eastAsia="en-CA"/>
            </w:rPr>
          </w:pPr>
          <w:ins w:id="79"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"_Toc442105459"</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3.2.5 State Machine System:</w:t>
            </w:r>
            <w:r>
              <w:rPr>
                <w:noProof/>
                <w:webHidden/>
              </w:rPr>
              <w:tab/>
            </w:r>
            <w:r>
              <w:rPr>
                <w:noProof/>
                <w:webHidden/>
              </w:rPr>
              <w:fldChar w:fldCharType="begin"/>
            </w:r>
            <w:r>
              <w:rPr>
                <w:noProof/>
                <w:webHidden/>
              </w:rPr>
              <w:instrText xml:space="preserve"> PAGEREF _Toc442105459 \h </w:instrText>
            </w:r>
            <w:r>
              <w:rPr>
                <w:noProof/>
                <w:webHidden/>
              </w:rPr>
            </w:r>
          </w:ins>
          <w:r>
            <w:rPr>
              <w:noProof/>
              <w:webHidden/>
            </w:rPr>
            <w:fldChar w:fldCharType="separate"/>
          </w:r>
          <w:ins w:id="80" w:author="Kyle Thomson" w:date="2016-02-01T15:55:00Z">
            <w:r>
              <w:rPr>
                <w:noProof/>
                <w:webHidden/>
              </w:rPr>
              <w:t>13</w:t>
            </w:r>
            <w:r>
              <w:rPr>
                <w:noProof/>
                <w:webHidden/>
              </w:rPr>
              <w:fldChar w:fldCharType="end"/>
            </w:r>
            <w:r w:rsidRPr="00C72076">
              <w:rPr>
                <w:rStyle w:val="Hyperlink"/>
                <w:noProof/>
              </w:rPr>
              <w:fldChar w:fldCharType="end"/>
            </w:r>
          </w:ins>
        </w:p>
        <w:p w14:paraId="77AFB5AA" w14:textId="77777777" w:rsidR="000542C0" w:rsidRDefault="000542C0">
          <w:pPr>
            <w:pStyle w:val="TOC3"/>
            <w:tabs>
              <w:tab w:val="right" w:leader="dot" w:pos="9350"/>
            </w:tabs>
            <w:rPr>
              <w:ins w:id="81" w:author="Kyle Thomson" w:date="2016-02-01T15:55:00Z"/>
              <w:rFonts w:eastAsiaTheme="minorEastAsia"/>
              <w:noProof/>
              <w:lang w:eastAsia="en-CA"/>
            </w:rPr>
          </w:pPr>
          <w:ins w:id="82"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"_Toc442105460"</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3.2.6 Internal Database:</w:t>
            </w:r>
            <w:r>
              <w:rPr>
                <w:noProof/>
                <w:webHidden/>
              </w:rPr>
              <w:tab/>
            </w:r>
            <w:r>
              <w:rPr>
                <w:noProof/>
                <w:webHidden/>
              </w:rPr>
              <w:fldChar w:fldCharType="begin"/>
            </w:r>
            <w:r>
              <w:rPr>
                <w:noProof/>
                <w:webHidden/>
              </w:rPr>
              <w:instrText xml:space="preserve"> PAGEREF _Toc442105460 \h </w:instrText>
            </w:r>
            <w:r>
              <w:rPr>
                <w:noProof/>
                <w:webHidden/>
              </w:rPr>
            </w:r>
          </w:ins>
          <w:r>
            <w:rPr>
              <w:noProof/>
              <w:webHidden/>
            </w:rPr>
            <w:fldChar w:fldCharType="separate"/>
          </w:r>
          <w:ins w:id="83" w:author="Kyle Thomson" w:date="2016-02-01T15:55:00Z">
            <w:r>
              <w:rPr>
                <w:noProof/>
                <w:webHidden/>
              </w:rPr>
              <w:t>14</w:t>
            </w:r>
            <w:r>
              <w:rPr>
                <w:noProof/>
                <w:webHidden/>
              </w:rPr>
              <w:fldChar w:fldCharType="end"/>
            </w:r>
            <w:r w:rsidRPr="00C72076">
              <w:rPr>
                <w:rStyle w:val="Hyperlink"/>
                <w:noProof/>
              </w:rPr>
              <w:fldChar w:fldCharType="end"/>
            </w:r>
          </w:ins>
        </w:p>
        <w:p w14:paraId="2AD93BA3" w14:textId="77777777" w:rsidR="000542C0" w:rsidRDefault="000542C0">
          <w:pPr>
            <w:pStyle w:val="TOC1"/>
            <w:tabs>
              <w:tab w:val="right" w:leader="dot" w:pos="9350"/>
            </w:tabs>
            <w:rPr>
              <w:ins w:id="84" w:author="Kyle Thomson" w:date="2016-02-01T15:55:00Z"/>
              <w:rFonts w:eastAsiaTheme="minorEastAsia"/>
              <w:noProof/>
              <w:lang w:eastAsia="en-CA"/>
            </w:rPr>
          </w:pPr>
          <w:ins w:id="85"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"_Toc442105461"</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 Other Non-Functional Requirements:</w:t>
            </w:r>
            <w:r>
              <w:rPr>
                <w:noProof/>
                <w:webHidden/>
              </w:rPr>
              <w:tab/>
            </w:r>
            <w:r>
              <w:rPr>
                <w:noProof/>
                <w:webHidden/>
              </w:rPr>
              <w:fldChar w:fldCharType="begin"/>
            </w:r>
            <w:r>
              <w:rPr>
                <w:noProof/>
                <w:webHidden/>
              </w:rPr>
              <w:instrText xml:space="preserve"> PAGEREF _Toc442105461 \h </w:instrText>
            </w:r>
            <w:r>
              <w:rPr>
                <w:noProof/>
                <w:webHidden/>
              </w:rPr>
            </w:r>
          </w:ins>
          <w:r>
            <w:rPr>
              <w:noProof/>
              <w:webHidden/>
            </w:rPr>
            <w:fldChar w:fldCharType="separate"/>
          </w:r>
          <w:ins w:id="86" w:author="Kyle Thomson" w:date="2016-02-01T15:55:00Z">
            <w:r>
              <w:rPr>
                <w:noProof/>
                <w:webHidden/>
              </w:rPr>
              <w:t>15</w:t>
            </w:r>
            <w:r>
              <w:rPr>
                <w:noProof/>
                <w:webHidden/>
              </w:rPr>
              <w:fldChar w:fldCharType="end"/>
            </w:r>
            <w:r w:rsidRPr="00C72076">
              <w:rPr>
                <w:rStyle w:val="Hyperlink"/>
                <w:noProof/>
              </w:rPr>
              <w:fldChar w:fldCharType="end"/>
            </w:r>
          </w:ins>
        </w:p>
        <w:p w14:paraId="6AD19FDF" w14:textId="77777777" w:rsidR="000542C0" w:rsidRDefault="000542C0">
          <w:pPr>
            <w:pStyle w:val="TOC2"/>
            <w:tabs>
              <w:tab w:val="right" w:leader="dot" w:pos="9350"/>
            </w:tabs>
            <w:rPr>
              <w:ins w:id="87" w:author="Kyle Thomson" w:date="2016-02-01T15:55:00Z"/>
              <w:rFonts w:eastAsiaTheme="minorEastAsia"/>
              <w:noProof/>
              <w:lang w:eastAsia="en-CA"/>
            </w:rPr>
          </w:pPr>
          <w:ins w:id="88"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"_Toc442105462"</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4.1 Performance Requirements:</w:t>
            </w:r>
            <w:r>
              <w:rPr>
                <w:noProof/>
                <w:webHidden/>
              </w:rPr>
              <w:tab/>
            </w:r>
            <w:r>
              <w:rPr>
                <w:noProof/>
                <w:webHidden/>
              </w:rPr>
              <w:fldChar w:fldCharType="begin"/>
            </w:r>
            <w:r>
              <w:rPr>
                <w:noProof/>
                <w:webHidden/>
              </w:rPr>
              <w:instrText xml:space="preserve"> PAGEREF _Toc442105462 \h </w:instrText>
            </w:r>
            <w:r>
              <w:rPr>
                <w:noProof/>
                <w:webHidden/>
              </w:rPr>
            </w:r>
          </w:ins>
          <w:r>
            <w:rPr>
              <w:noProof/>
              <w:webHidden/>
            </w:rPr>
            <w:fldChar w:fldCharType="separate"/>
          </w:r>
          <w:ins w:id="89" w:author="Kyle Thomson" w:date="2016-02-01T15:55:00Z">
            <w:r>
              <w:rPr>
                <w:noProof/>
                <w:webHidden/>
              </w:rPr>
              <w:t>15</w:t>
            </w:r>
            <w:r>
              <w:rPr>
                <w:noProof/>
                <w:webHidden/>
              </w:rPr>
              <w:fldChar w:fldCharType="end"/>
            </w:r>
            <w:r w:rsidRPr="00C72076">
              <w:rPr>
                <w:rStyle w:val="Hyperlink"/>
                <w:noProof/>
              </w:rPr>
              <w:fldChar w:fldCharType="end"/>
            </w:r>
          </w:ins>
        </w:p>
        <w:p w14:paraId="06EF2F0B" w14:textId="77777777" w:rsidR="000542C0" w:rsidRDefault="000542C0">
          <w:pPr>
            <w:pStyle w:val="TOC3"/>
            <w:tabs>
              <w:tab w:val="right" w:leader="dot" w:pos="9350"/>
            </w:tabs>
            <w:rPr>
              <w:ins w:id="90" w:author="Kyle Thomson" w:date="2016-02-01T15:55:00Z"/>
              <w:rFonts w:eastAsiaTheme="minorEastAsia"/>
              <w:noProof/>
              <w:lang w:eastAsia="en-CA"/>
            </w:rPr>
          </w:pPr>
          <w:ins w:id="91"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"_Toc442105463"</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4.1.1 Player User:</w:t>
            </w:r>
            <w:r>
              <w:rPr>
                <w:noProof/>
                <w:webHidden/>
              </w:rPr>
              <w:tab/>
            </w:r>
            <w:r>
              <w:rPr>
                <w:noProof/>
                <w:webHidden/>
              </w:rPr>
              <w:fldChar w:fldCharType="begin"/>
            </w:r>
            <w:r>
              <w:rPr>
                <w:noProof/>
                <w:webHidden/>
              </w:rPr>
              <w:instrText xml:space="preserve"> PAGEREF _Toc442105463 \h </w:instrText>
            </w:r>
            <w:r>
              <w:rPr>
                <w:noProof/>
                <w:webHidden/>
              </w:rPr>
            </w:r>
          </w:ins>
          <w:r>
            <w:rPr>
              <w:noProof/>
              <w:webHidden/>
            </w:rPr>
            <w:fldChar w:fldCharType="separate"/>
          </w:r>
          <w:ins w:id="92" w:author="Kyle Thomson" w:date="2016-02-01T15:55:00Z">
            <w:r>
              <w:rPr>
                <w:noProof/>
                <w:webHidden/>
              </w:rPr>
              <w:t>15</w:t>
            </w:r>
            <w:r>
              <w:rPr>
                <w:noProof/>
                <w:webHidden/>
              </w:rPr>
              <w:fldChar w:fldCharType="end"/>
            </w:r>
            <w:r w:rsidRPr="00C72076">
              <w:rPr>
                <w:rStyle w:val="Hyperlink"/>
                <w:noProof/>
              </w:rPr>
              <w:fldChar w:fldCharType="end"/>
            </w:r>
          </w:ins>
        </w:p>
        <w:p w14:paraId="20EC6462" w14:textId="77777777" w:rsidR="000542C0" w:rsidRDefault="000542C0">
          <w:pPr>
            <w:pStyle w:val="TOC3"/>
            <w:tabs>
              <w:tab w:val="right" w:leader="dot" w:pos="9350"/>
            </w:tabs>
            <w:rPr>
              <w:ins w:id="93" w:author="Kyle Thomson" w:date="2016-02-01T15:55:00Z"/>
              <w:rFonts w:eastAsiaTheme="minorEastAsia"/>
              <w:noProof/>
              <w:lang w:eastAsia="en-CA"/>
            </w:rPr>
          </w:pPr>
          <w:ins w:id="94"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"_Toc442105464"</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4.1.2 Developer User:</w:t>
            </w:r>
            <w:r>
              <w:rPr>
                <w:noProof/>
                <w:webHidden/>
              </w:rPr>
              <w:tab/>
            </w:r>
            <w:r>
              <w:rPr>
                <w:noProof/>
                <w:webHidden/>
              </w:rPr>
              <w:fldChar w:fldCharType="begin"/>
            </w:r>
            <w:r>
              <w:rPr>
                <w:noProof/>
                <w:webHidden/>
              </w:rPr>
              <w:instrText xml:space="preserve"> PAGEREF _Toc442105464 \h </w:instrText>
            </w:r>
            <w:r>
              <w:rPr>
                <w:noProof/>
                <w:webHidden/>
              </w:rPr>
            </w:r>
          </w:ins>
          <w:r>
            <w:rPr>
              <w:noProof/>
              <w:webHidden/>
            </w:rPr>
            <w:fldChar w:fldCharType="separate"/>
          </w:r>
          <w:ins w:id="95" w:author="Kyle Thomson" w:date="2016-02-01T15:55:00Z">
            <w:r>
              <w:rPr>
                <w:noProof/>
                <w:webHidden/>
              </w:rPr>
              <w:t>15</w:t>
            </w:r>
            <w:r>
              <w:rPr>
                <w:noProof/>
                <w:webHidden/>
              </w:rPr>
              <w:fldChar w:fldCharType="end"/>
            </w:r>
            <w:r w:rsidRPr="00C72076">
              <w:rPr>
                <w:rStyle w:val="Hyperlink"/>
                <w:noProof/>
              </w:rPr>
              <w:fldChar w:fldCharType="end"/>
            </w:r>
          </w:ins>
        </w:p>
        <w:p w14:paraId="27D3BD99" w14:textId="77777777" w:rsidR="000542C0" w:rsidRDefault="000542C0">
          <w:pPr>
            <w:pStyle w:val="TOC3"/>
            <w:tabs>
              <w:tab w:val="right" w:leader="dot" w:pos="9350"/>
            </w:tabs>
            <w:rPr>
              <w:ins w:id="96" w:author="Kyle Thomson" w:date="2016-02-01T15:55:00Z"/>
              <w:rFonts w:eastAsiaTheme="minorEastAsia"/>
              <w:noProof/>
              <w:lang w:eastAsia="en-CA"/>
            </w:rPr>
          </w:pPr>
          <w:ins w:id="97" w:author="Kyle Thomson" w:date="2016-02-01T15:55:00Z">
            <w:r w:rsidRPr="00C72076">
              <w:rPr>
                <w:rStyle w:val="Hyperlink"/>
                <w:noProof/>
              </w:rPr>
              <w:lastRenderedPageBreak/>
              <w:fldChar w:fldCharType="begin"/>
            </w:r>
            <w:r w:rsidRPr="00C72076">
              <w:rPr>
                <w:rStyle w:val="Hyperlink"/>
                <w:noProof/>
              </w:rPr>
              <w:instrText xml:space="preserve"> </w:instrText>
            </w:r>
            <w:r>
              <w:rPr>
                <w:noProof/>
              </w:rPr>
              <w:instrText>HYPERLINK \l "_Toc442105465"</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4.1.3 General Requirements:</w:t>
            </w:r>
            <w:r>
              <w:rPr>
                <w:noProof/>
                <w:webHidden/>
              </w:rPr>
              <w:tab/>
            </w:r>
            <w:r>
              <w:rPr>
                <w:noProof/>
                <w:webHidden/>
              </w:rPr>
              <w:fldChar w:fldCharType="begin"/>
            </w:r>
            <w:r>
              <w:rPr>
                <w:noProof/>
                <w:webHidden/>
              </w:rPr>
              <w:instrText xml:space="preserve"> PAGEREF _Toc442105465 \h </w:instrText>
            </w:r>
            <w:r>
              <w:rPr>
                <w:noProof/>
                <w:webHidden/>
              </w:rPr>
            </w:r>
          </w:ins>
          <w:r>
            <w:rPr>
              <w:noProof/>
              <w:webHidden/>
            </w:rPr>
            <w:fldChar w:fldCharType="separate"/>
          </w:r>
          <w:ins w:id="98" w:author="Kyle Thomson" w:date="2016-02-01T15:55:00Z">
            <w:r>
              <w:rPr>
                <w:noProof/>
                <w:webHidden/>
              </w:rPr>
              <w:t>15</w:t>
            </w:r>
            <w:r>
              <w:rPr>
                <w:noProof/>
                <w:webHidden/>
              </w:rPr>
              <w:fldChar w:fldCharType="end"/>
            </w:r>
            <w:r w:rsidRPr="00C72076">
              <w:rPr>
                <w:rStyle w:val="Hyperlink"/>
                <w:noProof/>
              </w:rPr>
              <w:fldChar w:fldCharType="end"/>
            </w:r>
          </w:ins>
        </w:p>
        <w:p w14:paraId="011D60B1" w14:textId="77777777" w:rsidR="000542C0" w:rsidRDefault="000542C0">
          <w:pPr>
            <w:pStyle w:val="TOC2"/>
            <w:tabs>
              <w:tab w:val="right" w:leader="dot" w:pos="9350"/>
            </w:tabs>
            <w:rPr>
              <w:ins w:id="99" w:author="Kyle Thomson" w:date="2016-02-01T15:55:00Z"/>
              <w:rFonts w:eastAsiaTheme="minorEastAsia"/>
              <w:noProof/>
              <w:lang w:eastAsia="en-CA"/>
            </w:rPr>
          </w:pPr>
          <w:ins w:id="100"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"_Toc442105466"</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4.2 Safety Requirements:</w:t>
            </w:r>
            <w:r>
              <w:rPr>
                <w:noProof/>
                <w:webHidden/>
              </w:rPr>
              <w:tab/>
            </w:r>
            <w:r>
              <w:rPr>
                <w:noProof/>
                <w:webHidden/>
              </w:rPr>
              <w:fldChar w:fldCharType="begin"/>
            </w:r>
            <w:r>
              <w:rPr>
                <w:noProof/>
                <w:webHidden/>
              </w:rPr>
              <w:instrText xml:space="preserve"> PAGEREF _Toc442105466 \h </w:instrText>
            </w:r>
            <w:r>
              <w:rPr>
                <w:noProof/>
                <w:webHidden/>
              </w:rPr>
            </w:r>
          </w:ins>
          <w:r>
            <w:rPr>
              <w:noProof/>
              <w:webHidden/>
            </w:rPr>
            <w:fldChar w:fldCharType="separate"/>
          </w:r>
          <w:ins w:id="101" w:author="Kyle Thomson" w:date="2016-02-01T15:55:00Z">
            <w:r>
              <w:rPr>
                <w:noProof/>
                <w:webHidden/>
              </w:rPr>
              <w:t>15</w:t>
            </w:r>
            <w:r>
              <w:rPr>
                <w:noProof/>
                <w:webHidden/>
              </w:rPr>
              <w:fldChar w:fldCharType="end"/>
            </w:r>
            <w:r w:rsidRPr="00C72076">
              <w:rPr>
                <w:rStyle w:val="Hyperlink"/>
                <w:noProof/>
              </w:rPr>
              <w:fldChar w:fldCharType="end"/>
            </w:r>
          </w:ins>
        </w:p>
        <w:p w14:paraId="5F130C10" w14:textId="77777777" w:rsidR="000542C0" w:rsidRDefault="000542C0">
          <w:pPr>
            <w:pStyle w:val="TOC3"/>
            <w:tabs>
              <w:tab w:val="right" w:leader="dot" w:pos="9350"/>
            </w:tabs>
            <w:rPr>
              <w:ins w:id="102" w:author="Kyle Thomson" w:date="2016-02-01T15:55:00Z"/>
              <w:rFonts w:eastAsiaTheme="minorEastAsia"/>
              <w:noProof/>
              <w:lang w:eastAsia="en-CA"/>
            </w:rPr>
          </w:pPr>
          <w:ins w:id="103"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"_Toc442105467"</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4.2.1 Player User:</w:t>
            </w:r>
            <w:r>
              <w:rPr>
                <w:noProof/>
                <w:webHidden/>
              </w:rPr>
              <w:tab/>
            </w:r>
            <w:r>
              <w:rPr>
                <w:noProof/>
                <w:webHidden/>
              </w:rPr>
              <w:fldChar w:fldCharType="begin"/>
            </w:r>
            <w:r>
              <w:rPr>
                <w:noProof/>
                <w:webHidden/>
              </w:rPr>
              <w:instrText xml:space="preserve"> PAGEREF _Toc442105467 \h </w:instrText>
            </w:r>
            <w:r>
              <w:rPr>
                <w:noProof/>
                <w:webHidden/>
              </w:rPr>
            </w:r>
          </w:ins>
          <w:r>
            <w:rPr>
              <w:noProof/>
              <w:webHidden/>
            </w:rPr>
            <w:fldChar w:fldCharType="separate"/>
          </w:r>
          <w:ins w:id="104" w:author="Kyle Thomson" w:date="2016-02-01T15:55:00Z">
            <w:r>
              <w:rPr>
                <w:noProof/>
                <w:webHidden/>
              </w:rPr>
              <w:t>15</w:t>
            </w:r>
            <w:r>
              <w:rPr>
                <w:noProof/>
                <w:webHidden/>
              </w:rPr>
              <w:fldChar w:fldCharType="end"/>
            </w:r>
            <w:r w:rsidRPr="00C72076">
              <w:rPr>
                <w:rStyle w:val="Hyperlink"/>
                <w:noProof/>
              </w:rPr>
              <w:fldChar w:fldCharType="end"/>
            </w:r>
          </w:ins>
        </w:p>
        <w:p w14:paraId="78C2B0A1" w14:textId="77777777" w:rsidR="000542C0" w:rsidRDefault="000542C0">
          <w:pPr>
            <w:pStyle w:val="TOC3"/>
            <w:tabs>
              <w:tab w:val="right" w:leader="dot" w:pos="9350"/>
            </w:tabs>
            <w:rPr>
              <w:ins w:id="105" w:author="Kyle Thomson" w:date="2016-02-01T15:55:00Z"/>
              <w:rFonts w:eastAsiaTheme="minorEastAsia"/>
              <w:noProof/>
              <w:lang w:eastAsia="en-CA"/>
            </w:rPr>
          </w:pPr>
          <w:ins w:id="106"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"_Toc442105468"</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4.2.2 Developer User:</w:t>
            </w:r>
            <w:r>
              <w:rPr>
                <w:noProof/>
                <w:webHidden/>
              </w:rPr>
              <w:tab/>
            </w:r>
            <w:r>
              <w:rPr>
                <w:noProof/>
                <w:webHidden/>
              </w:rPr>
              <w:fldChar w:fldCharType="begin"/>
            </w:r>
            <w:r>
              <w:rPr>
                <w:noProof/>
                <w:webHidden/>
              </w:rPr>
              <w:instrText xml:space="preserve"> PAGEREF _Toc442105468 \h </w:instrText>
            </w:r>
            <w:r>
              <w:rPr>
                <w:noProof/>
                <w:webHidden/>
              </w:rPr>
            </w:r>
          </w:ins>
          <w:r>
            <w:rPr>
              <w:noProof/>
              <w:webHidden/>
            </w:rPr>
            <w:fldChar w:fldCharType="separate"/>
          </w:r>
          <w:ins w:id="107" w:author="Kyle Thomson" w:date="2016-02-01T15:55:00Z">
            <w:r>
              <w:rPr>
                <w:noProof/>
                <w:webHidden/>
              </w:rPr>
              <w:t>15</w:t>
            </w:r>
            <w:r>
              <w:rPr>
                <w:noProof/>
                <w:webHidden/>
              </w:rPr>
              <w:fldChar w:fldCharType="end"/>
            </w:r>
            <w:r w:rsidRPr="00C72076">
              <w:rPr>
                <w:rStyle w:val="Hyperlink"/>
                <w:noProof/>
              </w:rPr>
              <w:fldChar w:fldCharType="end"/>
            </w:r>
          </w:ins>
        </w:p>
        <w:p w14:paraId="5FFF0E97" w14:textId="77777777" w:rsidR="000542C0" w:rsidRDefault="000542C0">
          <w:pPr>
            <w:pStyle w:val="TOC3"/>
            <w:tabs>
              <w:tab w:val="right" w:leader="dot" w:pos="9350"/>
            </w:tabs>
            <w:rPr>
              <w:ins w:id="108" w:author="Kyle Thomson" w:date="2016-02-01T15:55:00Z"/>
              <w:rFonts w:eastAsiaTheme="minorEastAsia"/>
              <w:noProof/>
              <w:lang w:eastAsia="en-CA"/>
            </w:rPr>
          </w:pPr>
          <w:ins w:id="109"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"_Toc442105469"</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4.2.3 General Requirements:</w:t>
            </w:r>
            <w:r>
              <w:rPr>
                <w:noProof/>
                <w:webHidden/>
              </w:rPr>
              <w:tab/>
            </w:r>
            <w:r>
              <w:rPr>
                <w:noProof/>
                <w:webHidden/>
              </w:rPr>
              <w:fldChar w:fldCharType="begin"/>
            </w:r>
            <w:r>
              <w:rPr>
                <w:noProof/>
                <w:webHidden/>
              </w:rPr>
              <w:instrText xml:space="preserve"> PAGEREF _Toc442105469 \h </w:instrText>
            </w:r>
            <w:r>
              <w:rPr>
                <w:noProof/>
                <w:webHidden/>
              </w:rPr>
            </w:r>
          </w:ins>
          <w:r>
            <w:rPr>
              <w:noProof/>
              <w:webHidden/>
            </w:rPr>
            <w:fldChar w:fldCharType="separate"/>
          </w:r>
          <w:ins w:id="110" w:author="Kyle Thomson" w:date="2016-02-01T15:55:00Z">
            <w:r>
              <w:rPr>
                <w:noProof/>
                <w:webHidden/>
              </w:rPr>
              <w:t>16</w:t>
            </w:r>
            <w:r>
              <w:rPr>
                <w:noProof/>
                <w:webHidden/>
              </w:rPr>
              <w:fldChar w:fldCharType="end"/>
            </w:r>
            <w:r w:rsidRPr="00C72076">
              <w:rPr>
                <w:rStyle w:val="Hyperlink"/>
                <w:noProof/>
              </w:rPr>
              <w:fldChar w:fldCharType="end"/>
            </w:r>
          </w:ins>
        </w:p>
        <w:p w14:paraId="56DFABAB" w14:textId="77777777" w:rsidR="000542C0" w:rsidRDefault="000542C0">
          <w:pPr>
            <w:pStyle w:val="TOC2"/>
            <w:tabs>
              <w:tab w:val="right" w:leader="dot" w:pos="9350"/>
            </w:tabs>
            <w:rPr>
              <w:ins w:id="111" w:author="Kyle Thomson" w:date="2016-02-01T15:55:00Z"/>
              <w:rFonts w:eastAsiaTheme="minorEastAsia"/>
              <w:noProof/>
              <w:lang w:eastAsia="en-CA"/>
            </w:rPr>
          </w:pPr>
          <w:ins w:id="112"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"_Toc442105470"</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4.3 Security Requirements:</w:t>
            </w:r>
            <w:r>
              <w:rPr>
                <w:noProof/>
                <w:webHidden/>
              </w:rPr>
              <w:tab/>
            </w:r>
            <w:r>
              <w:rPr>
                <w:noProof/>
                <w:webHidden/>
              </w:rPr>
              <w:fldChar w:fldCharType="begin"/>
            </w:r>
            <w:r>
              <w:rPr>
                <w:noProof/>
                <w:webHidden/>
              </w:rPr>
              <w:instrText xml:space="preserve"> PAGEREF _Toc442105470 \h </w:instrText>
            </w:r>
            <w:r>
              <w:rPr>
                <w:noProof/>
                <w:webHidden/>
              </w:rPr>
            </w:r>
          </w:ins>
          <w:r>
            <w:rPr>
              <w:noProof/>
              <w:webHidden/>
            </w:rPr>
            <w:fldChar w:fldCharType="separate"/>
          </w:r>
          <w:ins w:id="113" w:author="Kyle Thomson" w:date="2016-02-01T15:55:00Z">
            <w:r>
              <w:rPr>
                <w:noProof/>
                <w:webHidden/>
              </w:rPr>
              <w:t>16</w:t>
            </w:r>
            <w:r>
              <w:rPr>
                <w:noProof/>
                <w:webHidden/>
              </w:rPr>
              <w:fldChar w:fldCharType="end"/>
            </w:r>
            <w:r w:rsidRPr="00C72076">
              <w:rPr>
                <w:rStyle w:val="Hyperlink"/>
                <w:noProof/>
              </w:rPr>
              <w:fldChar w:fldCharType="end"/>
            </w:r>
          </w:ins>
        </w:p>
        <w:p w14:paraId="5DC99FC7" w14:textId="77777777" w:rsidR="000542C0" w:rsidRDefault="000542C0">
          <w:pPr>
            <w:pStyle w:val="TOC3"/>
            <w:tabs>
              <w:tab w:val="right" w:leader="dot" w:pos="9350"/>
            </w:tabs>
            <w:rPr>
              <w:ins w:id="114" w:author="Kyle Thomson" w:date="2016-02-01T15:55:00Z"/>
              <w:rFonts w:eastAsiaTheme="minorEastAsia"/>
              <w:noProof/>
              <w:lang w:eastAsia="en-CA"/>
            </w:rPr>
          </w:pPr>
          <w:ins w:id="115"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"_Toc442105471"</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4.3.1 Player User:</w:t>
            </w:r>
            <w:r>
              <w:rPr>
                <w:noProof/>
                <w:webHidden/>
              </w:rPr>
              <w:tab/>
            </w:r>
            <w:r>
              <w:rPr>
                <w:noProof/>
                <w:webHidden/>
              </w:rPr>
              <w:fldChar w:fldCharType="begin"/>
            </w:r>
            <w:r>
              <w:rPr>
                <w:noProof/>
                <w:webHidden/>
              </w:rPr>
              <w:instrText xml:space="preserve"> PAGEREF _Toc442105471 \h </w:instrText>
            </w:r>
            <w:r>
              <w:rPr>
                <w:noProof/>
                <w:webHidden/>
              </w:rPr>
            </w:r>
          </w:ins>
          <w:r>
            <w:rPr>
              <w:noProof/>
              <w:webHidden/>
            </w:rPr>
            <w:fldChar w:fldCharType="separate"/>
          </w:r>
          <w:ins w:id="116" w:author="Kyle Thomson" w:date="2016-02-01T15:55:00Z">
            <w:r>
              <w:rPr>
                <w:noProof/>
                <w:webHidden/>
              </w:rPr>
              <w:t>16</w:t>
            </w:r>
            <w:r>
              <w:rPr>
                <w:noProof/>
                <w:webHidden/>
              </w:rPr>
              <w:fldChar w:fldCharType="end"/>
            </w:r>
            <w:r w:rsidRPr="00C72076">
              <w:rPr>
                <w:rStyle w:val="Hyperlink"/>
                <w:noProof/>
              </w:rPr>
              <w:fldChar w:fldCharType="end"/>
            </w:r>
          </w:ins>
        </w:p>
        <w:p w14:paraId="1B037B46" w14:textId="77777777" w:rsidR="000542C0" w:rsidRDefault="000542C0">
          <w:pPr>
            <w:pStyle w:val="TOC3"/>
            <w:tabs>
              <w:tab w:val="right" w:leader="dot" w:pos="9350"/>
            </w:tabs>
            <w:rPr>
              <w:ins w:id="117" w:author="Kyle Thomson" w:date="2016-02-01T15:55:00Z"/>
              <w:rFonts w:eastAsiaTheme="minorEastAsia"/>
              <w:noProof/>
              <w:lang w:eastAsia="en-CA"/>
            </w:rPr>
          </w:pPr>
          <w:ins w:id="118"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"_Toc442105472"</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4.3.2 Developer User:</w:t>
            </w:r>
            <w:r>
              <w:rPr>
                <w:noProof/>
                <w:webHidden/>
              </w:rPr>
              <w:tab/>
            </w:r>
            <w:r>
              <w:rPr>
                <w:noProof/>
                <w:webHidden/>
              </w:rPr>
              <w:fldChar w:fldCharType="begin"/>
            </w:r>
            <w:r>
              <w:rPr>
                <w:noProof/>
                <w:webHidden/>
              </w:rPr>
              <w:instrText xml:space="preserve"> PAGEREF _Toc442105472 \h </w:instrText>
            </w:r>
            <w:r>
              <w:rPr>
                <w:noProof/>
                <w:webHidden/>
              </w:rPr>
            </w:r>
          </w:ins>
          <w:r>
            <w:rPr>
              <w:noProof/>
              <w:webHidden/>
            </w:rPr>
            <w:fldChar w:fldCharType="separate"/>
          </w:r>
          <w:ins w:id="119" w:author="Kyle Thomson" w:date="2016-02-01T15:55:00Z">
            <w:r>
              <w:rPr>
                <w:noProof/>
                <w:webHidden/>
              </w:rPr>
              <w:t>16</w:t>
            </w:r>
            <w:r>
              <w:rPr>
                <w:noProof/>
                <w:webHidden/>
              </w:rPr>
              <w:fldChar w:fldCharType="end"/>
            </w:r>
            <w:r w:rsidRPr="00C72076">
              <w:rPr>
                <w:rStyle w:val="Hyperlink"/>
                <w:noProof/>
              </w:rPr>
              <w:fldChar w:fldCharType="end"/>
            </w:r>
          </w:ins>
        </w:p>
        <w:p w14:paraId="6F9CE812" w14:textId="77777777" w:rsidR="000542C0" w:rsidRDefault="000542C0">
          <w:pPr>
            <w:pStyle w:val="TOC3"/>
            <w:tabs>
              <w:tab w:val="right" w:leader="dot" w:pos="9350"/>
            </w:tabs>
            <w:rPr>
              <w:ins w:id="120" w:author="Kyle Thomson" w:date="2016-02-01T15:55:00Z"/>
              <w:rFonts w:eastAsiaTheme="minorEastAsia"/>
              <w:noProof/>
              <w:lang w:eastAsia="en-CA"/>
            </w:rPr>
          </w:pPr>
          <w:ins w:id="121"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"_Toc442105473"</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4.3.3 General Requirements:</w:t>
            </w:r>
            <w:r>
              <w:rPr>
                <w:noProof/>
                <w:webHidden/>
              </w:rPr>
              <w:tab/>
            </w:r>
            <w:r>
              <w:rPr>
                <w:noProof/>
                <w:webHidden/>
              </w:rPr>
              <w:fldChar w:fldCharType="begin"/>
            </w:r>
            <w:r>
              <w:rPr>
                <w:noProof/>
                <w:webHidden/>
              </w:rPr>
              <w:instrText xml:space="preserve"> PAGEREF _Toc442105473 \h </w:instrText>
            </w:r>
            <w:r>
              <w:rPr>
                <w:noProof/>
                <w:webHidden/>
              </w:rPr>
            </w:r>
          </w:ins>
          <w:r>
            <w:rPr>
              <w:noProof/>
              <w:webHidden/>
            </w:rPr>
            <w:fldChar w:fldCharType="separate"/>
          </w:r>
          <w:ins w:id="122" w:author="Kyle Thomson" w:date="2016-02-01T15:55:00Z">
            <w:r>
              <w:rPr>
                <w:noProof/>
                <w:webHidden/>
              </w:rPr>
              <w:t>16</w:t>
            </w:r>
            <w:r>
              <w:rPr>
                <w:noProof/>
                <w:webHidden/>
              </w:rPr>
              <w:fldChar w:fldCharType="end"/>
            </w:r>
            <w:r w:rsidRPr="00C72076">
              <w:rPr>
                <w:rStyle w:val="Hyperlink"/>
                <w:noProof/>
              </w:rPr>
              <w:fldChar w:fldCharType="end"/>
            </w:r>
          </w:ins>
        </w:p>
        <w:p w14:paraId="717FEADB" w14:textId="77777777" w:rsidR="000542C0" w:rsidRDefault="000542C0">
          <w:pPr>
            <w:pStyle w:val="TOC2"/>
            <w:tabs>
              <w:tab w:val="right" w:leader="dot" w:pos="9350"/>
            </w:tabs>
            <w:rPr>
              <w:ins w:id="123" w:author="Kyle Thomson" w:date="2016-02-01T15:55:00Z"/>
              <w:rFonts w:eastAsiaTheme="minorEastAsia"/>
              <w:noProof/>
              <w:lang w:eastAsia="en-CA"/>
            </w:rPr>
          </w:pPr>
          <w:ins w:id="124"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"_Toc442105474"</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4.4 Software Quality Attributes:</w:t>
            </w:r>
            <w:r>
              <w:rPr>
                <w:noProof/>
                <w:webHidden/>
              </w:rPr>
              <w:tab/>
            </w:r>
            <w:r>
              <w:rPr>
                <w:noProof/>
                <w:webHidden/>
              </w:rPr>
              <w:fldChar w:fldCharType="begin"/>
            </w:r>
            <w:r>
              <w:rPr>
                <w:noProof/>
                <w:webHidden/>
              </w:rPr>
              <w:instrText xml:space="preserve"> PAGEREF _Toc442105474 \h </w:instrText>
            </w:r>
            <w:r>
              <w:rPr>
                <w:noProof/>
                <w:webHidden/>
              </w:rPr>
            </w:r>
          </w:ins>
          <w:r>
            <w:rPr>
              <w:noProof/>
              <w:webHidden/>
            </w:rPr>
            <w:fldChar w:fldCharType="separate"/>
          </w:r>
          <w:ins w:id="125" w:author="Kyle Thomson" w:date="2016-02-01T15:55:00Z">
            <w:r>
              <w:rPr>
                <w:noProof/>
                <w:webHidden/>
              </w:rPr>
              <w:t>16</w:t>
            </w:r>
            <w:r>
              <w:rPr>
                <w:noProof/>
                <w:webHidden/>
              </w:rPr>
              <w:fldChar w:fldCharType="end"/>
            </w:r>
            <w:r w:rsidRPr="00C72076">
              <w:rPr>
                <w:rStyle w:val="Hyperlink"/>
                <w:noProof/>
              </w:rPr>
              <w:fldChar w:fldCharType="end"/>
            </w:r>
          </w:ins>
        </w:p>
        <w:p w14:paraId="5361B830" w14:textId="77777777" w:rsidR="000542C0" w:rsidRDefault="000542C0">
          <w:pPr>
            <w:pStyle w:val="TOC3"/>
            <w:tabs>
              <w:tab w:val="right" w:leader="dot" w:pos="9350"/>
            </w:tabs>
            <w:rPr>
              <w:ins w:id="126" w:author="Kyle Thomson" w:date="2016-02-01T15:55:00Z"/>
              <w:rFonts w:eastAsiaTheme="minorEastAsia"/>
              <w:noProof/>
              <w:lang w:eastAsia="en-CA"/>
            </w:rPr>
          </w:pPr>
          <w:ins w:id="127"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"_Toc442105475"</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4.4.1 Reliability:</w:t>
            </w:r>
            <w:r>
              <w:rPr>
                <w:noProof/>
                <w:webHidden/>
              </w:rPr>
              <w:tab/>
            </w:r>
            <w:r>
              <w:rPr>
                <w:noProof/>
                <w:webHidden/>
              </w:rPr>
              <w:fldChar w:fldCharType="begin"/>
            </w:r>
            <w:r>
              <w:rPr>
                <w:noProof/>
                <w:webHidden/>
              </w:rPr>
              <w:instrText xml:space="preserve"> PAGEREF _Toc442105475 \h </w:instrText>
            </w:r>
            <w:r>
              <w:rPr>
                <w:noProof/>
                <w:webHidden/>
              </w:rPr>
            </w:r>
          </w:ins>
          <w:r>
            <w:rPr>
              <w:noProof/>
              <w:webHidden/>
            </w:rPr>
            <w:fldChar w:fldCharType="separate"/>
          </w:r>
          <w:ins w:id="128" w:author="Kyle Thomson" w:date="2016-02-01T15:55:00Z">
            <w:r>
              <w:rPr>
                <w:noProof/>
                <w:webHidden/>
              </w:rPr>
              <w:t>16</w:t>
            </w:r>
            <w:r>
              <w:rPr>
                <w:noProof/>
                <w:webHidden/>
              </w:rPr>
              <w:fldChar w:fldCharType="end"/>
            </w:r>
            <w:r w:rsidRPr="00C72076">
              <w:rPr>
                <w:rStyle w:val="Hyperlink"/>
                <w:noProof/>
              </w:rPr>
              <w:fldChar w:fldCharType="end"/>
            </w:r>
          </w:ins>
        </w:p>
        <w:p w14:paraId="66E3E12D" w14:textId="77777777" w:rsidR="000542C0" w:rsidRDefault="000542C0">
          <w:pPr>
            <w:pStyle w:val="TOC3"/>
            <w:tabs>
              <w:tab w:val="right" w:leader="dot" w:pos="9350"/>
            </w:tabs>
            <w:rPr>
              <w:ins w:id="129" w:author="Kyle Thomson" w:date="2016-02-01T15:55:00Z"/>
              <w:rFonts w:eastAsiaTheme="minorEastAsia"/>
              <w:noProof/>
              <w:lang w:eastAsia="en-CA"/>
            </w:rPr>
          </w:pPr>
          <w:ins w:id="130"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"_Toc442105476"</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4.4.2 Availability:</w:t>
            </w:r>
            <w:r>
              <w:rPr>
                <w:noProof/>
                <w:webHidden/>
              </w:rPr>
              <w:tab/>
            </w:r>
            <w:r>
              <w:rPr>
                <w:noProof/>
                <w:webHidden/>
              </w:rPr>
              <w:fldChar w:fldCharType="begin"/>
            </w:r>
            <w:r>
              <w:rPr>
                <w:noProof/>
                <w:webHidden/>
              </w:rPr>
              <w:instrText xml:space="preserve"> PAGEREF _Toc442105476 \h </w:instrText>
            </w:r>
            <w:r>
              <w:rPr>
                <w:noProof/>
                <w:webHidden/>
              </w:rPr>
            </w:r>
          </w:ins>
          <w:r>
            <w:rPr>
              <w:noProof/>
              <w:webHidden/>
            </w:rPr>
            <w:fldChar w:fldCharType="separate"/>
          </w:r>
          <w:ins w:id="131" w:author="Kyle Thomson" w:date="2016-02-01T15:55:00Z">
            <w:r>
              <w:rPr>
                <w:noProof/>
                <w:webHidden/>
              </w:rPr>
              <w:t>17</w:t>
            </w:r>
            <w:r>
              <w:rPr>
                <w:noProof/>
                <w:webHidden/>
              </w:rPr>
              <w:fldChar w:fldCharType="end"/>
            </w:r>
            <w:r w:rsidRPr="00C72076">
              <w:rPr>
                <w:rStyle w:val="Hyperlink"/>
                <w:noProof/>
              </w:rPr>
              <w:fldChar w:fldCharType="end"/>
            </w:r>
          </w:ins>
        </w:p>
        <w:p w14:paraId="4F427016" w14:textId="77777777" w:rsidR="000542C0" w:rsidRDefault="000542C0">
          <w:pPr>
            <w:pStyle w:val="TOC3"/>
            <w:tabs>
              <w:tab w:val="right" w:leader="dot" w:pos="9350"/>
            </w:tabs>
            <w:rPr>
              <w:ins w:id="132" w:author="Kyle Thomson" w:date="2016-02-01T15:55:00Z"/>
              <w:rFonts w:eastAsiaTheme="minorEastAsia"/>
              <w:noProof/>
              <w:lang w:eastAsia="en-CA"/>
            </w:rPr>
          </w:pPr>
          <w:ins w:id="133"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"_Toc442105477"</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4.4.3 Maintainability:</w:t>
            </w:r>
            <w:r>
              <w:rPr>
                <w:noProof/>
                <w:webHidden/>
              </w:rPr>
              <w:tab/>
            </w:r>
            <w:r>
              <w:rPr>
                <w:noProof/>
                <w:webHidden/>
              </w:rPr>
              <w:fldChar w:fldCharType="begin"/>
            </w:r>
            <w:r>
              <w:rPr>
                <w:noProof/>
                <w:webHidden/>
              </w:rPr>
              <w:instrText xml:space="preserve"> PAGEREF _Toc442105477 \h </w:instrText>
            </w:r>
            <w:r>
              <w:rPr>
                <w:noProof/>
                <w:webHidden/>
              </w:rPr>
            </w:r>
          </w:ins>
          <w:r>
            <w:rPr>
              <w:noProof/>
              <w:webHidden/>
            </w:rPr>
            <w:fldChar w:fldCharType="separate"/>
          </w:r>
          <w:ins w:id="134" w:author="Kyle Thomson" w:date="2016-02-01T15:55:00Z">
            <w:r>
              <w:rPr>
                <w:noProof/>
                <w:webHidden/>
              </w:rPr>
              <w:t>17</w:t>
            </w:r>
            <w:r>
              <w:rPr>
                <w:noProof/>
                <w:webHidden/>
              </w:rPr>
              <w:fldChar w:fldCharType="end"/>
            </w:r>
            <w:r w:rsidRPr="00C72076">
              <w:rPr>
                <w:rStyle w:val="Hyperlink"/>
                <w:noProof/>
              </w:rPr>
              <w:fldChar w:fldCharType="end"/>
            </w:r>
          </w:ins>
        </w:p>
        <w:p w14:paraId="42D2D5AE" w14:textId="77777777" w:rsidR="000542C0" w:rsidRDefault="000542C0">
          <w:pPr>
            <w:pStyle w:val="TOC3"/>
            <w:tabs>
              <w:tab w:val="right" w:leader="dot" w:pos="9350"/>
            </w:tabs>
            <w:rPr>
              <w:ins w:id="135" w:author="Kyle Thomson" w:date="2016-02-01T15:55:00Z"/>
              <w:rFonts w:eastAsiaTheme="minorEastAsia"/>
              <w:noProof/>
              <w:lang w:eastAsia="en-CA"/>
            </w:rPr>
          </w:pPr>
          <w:ins w:id="136"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"_Toc442105478"</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4.4.4 Portability:</w:t>
            </w:r>
            <w:r>
              <w:rPr>
                <w:noProof/>
                <w:webHidden/>
              </w:rPr>
              <w:tab/>
            </w:r>
            <w:r>
              <w:rPr>
                <w:noProof/>
                <w:webHidden/>
              </w:rPr>
              <w:fldChar w:fldCharType="begin"/>
            </w:r>
            <w:r>
              <w:rPr>
                <w:noProof/>
                <w:webHidden/>
              </w:rPr>
              <w:instrText xml:space="preserve"> PAGEREF _Toc442105478 \h </w:instrText>
            </w:r>
            <w:r>
              <w:rPr>
                <w:noProof/>
                <w:webHidden/>
              </w:rPr>
            </w:r>
          </w:ins>
          <w:r>
            <w:rPr>
              <w:noProof/>
              <w:webHidden/>
            </w:rPr>
            <w:fldChar w:fldCharType="separate"/>
          </w:r>
          <w:ins w:id="137" w:author="Kyle Thomson" w:date="2016-02-01T15:55:00Z">
            <w:r>
              <w:rPr>
                <w:noProof/>
                <w:webHidden/>
              </w:rPr>
              <w:t>17</w:t>
            </w:r>
            <w:r>
              <w:rPr>
                <w:noProof/>
                <w:webHidden/>
              </w:rPr>
              <w:fldChar w:fldCharType="end"/>
            </w:r>
            <w:r w:rsidRPr="00C72076">
              <w:rPr>
                <w:rStyle w:val="Hyperlink"/>
                <w:noProof/>
              </w:rPr>
              <w:fldChar w:fldCharType="end"/>
            </w:r>
          </w:ins>
        </w:p>
        <w:p w14:paraId="2D5C5E50" w14:textId="77777777" w:rsidR="000542C0" w:rsidRDefault="000542C0">
          <w:pPr>
            <w:pStyle w:val="TOC2"/>
            <w:tabs>
              <w:tab w:val="right" w:leader="dot" w:pos="9350"/>
            </w:tabs>
            <w:rPr>
              <w:ins w:id="138" w:author="Kyle Thomson" w:date="2016-02-01T15:55:00Z"/>
              <w:rFonts w:eastAsiaTheme="minorEastAsia"/>
              <w:noProof/>
              <w:lang w:eastAsia="en-CA"/>
            </w:rPr>
          </w:pPr>
          <w:ins w:id="139"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"_Toc442105479"</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4.5 Project Documentation:</w:t>
            </w:r>
            <w:r>
              <w:rPr>
                <w:noProof/>
                <w:webHidden/>
              </w:rPr>
              <w:tab/>
            </w:r>
            <w:r>
              <w:rPr>
                <w:noProof/>
                <w:webHidden/>
              </w:rPr>
              <w:fldChar w:fldCharType="begin"/>
            </w:r>
            <w:r>
              <w:rPr>
                <w:noProof/>
                <w:webHidden/>
              </w:rPr>
              <w:instrText xml:space="preserve"> PAGEREF _Toc442105479 \h </w:instrText>
            </w:r>
            <w:r>
              <w:rPr>
                <w:noProof/>
                <w:webHidden/>
              </w:rPr>
            </w:r>
          </w:ins>
          <w:r>
            <w:rPr>
              <w:noProof/>
              <w:webHidden/>
            </w:rPr>
            <w:fldChar w:fldCharType="separate"/>
          </w:r>
          <w:ins w:id="140" w:author="Kyle Thomson" w:date="2016-02-01T15:55:00Z">
            <w:r>
              <w:rPr>
                <w:noProof/>
                <w:webHidden/>
              </w:rPr>
              <w:t>17</w:t>
            </w:r>
            <w:r>
              <w:rPr>
                <w:noProof/>
                <w:webHidden/>
              </w:rPr>
              <w:fldChar w:fldCharType="end"/>
            </w:r>
            <w:r w:rsidRPr="00C72076">
              <w:rPr>
                <w:rStyle w:val="Hyperlink"/>
                <w:noProof/>
              </w:rPr>
              <w:fldChar w:fldCharType="end"/>
            </w:r>
          </w:ins>
        </w:p>
        <w:p w14:paraId="4B9ADE55" w14:textId="77777777" w:rsidR="000542C0" w:rsidRDefault="000542C0">
          <w:pPr>
            <w:pStyle w:val="TOC1"/>
            <w:tabs>
              <w:tab w:val="right" w:leader="dot" w:pos="9350"/>
            </w:tabs>
            <w:rPr>
              <w:ins w:id="141" w:author="Kyle Thomson" w:date="2016-02-01T15:55:00Z"/>
              <w:rFonts w:eastAsiaTheme="minorEastAsia"/>
              <w:noProof/>
              <w:lang w:eastAsia="en-CA"/>
            </w:rPr>
          </w:pPr>
          <w:ins w:id="142"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"_Toc442105480"</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5.0 Appendices:</w:t>
            </w:r>
            <w:r>
              <w:rPr>
                <w:noProof/>
                <w:webHidden/>
              </w:rPr>
              <w:tab/>
            </w:r>
            <w:r>
              <w:rPr>
                <w:noProof/>
                <w:webHidden/>
              </w:rPr>
              <w:fldChar w:fldCharType="begin"/>
            </w:r>
            <w:r>
              <w:rPr>
                <w:noProof/>
                <w:webHidden/>
              </w:rPr>
              <w:instrText xml:space="preserve"> PAGEREF _Toc442105480 \h </w:instrText>
            </w:r>
            <w:r>
              <w:rPr>
                <w:noProof/>
                <w:webHidden/>
              </w:rPr>
            </w:r>
          </w:ins>
          <w:r>
            <w:rPr>
              <w:noProof/>
              <w:webHidden/>
            </w:rPr>
            <w:fldChar w:fldCharType="separate"/>
          </w:r>
          <w:ins w:id="143" w:author="Kyle Thomson" w:date="2016-02-01T15:55:00Z">
            <w:r>
              <w:rPr>
                <w:noProof/>
                <w:webHidden/>
              </w:rPr>
              <w:t>18</w:t>
            </w:r>
            <w:r>
              <w:rPr>
                <w:noProof/>
                <w:webHidden/>
              </w:rPr>
              <w:fldChar w:fldCharType="end"/>
            </w:r>
            <w:r w:rsidRPr="00C72076">
              <w:rPr>
                <w:rStyle w:val="Hyperlink"/>
                <w:noProof/>
              </w:rPr>
              <w:fldChar w:fldCharType="end"/>
            </w:r>
          </w:ins>
        </w:p>
        <w:p w14:paraId="0F50305C" w14:textId="77777777" w:rsidR="000542C0" w:rsidRDefault="000542C0">
          <w:pPr>
            <w:pStyle w:val="TOC2"/>
            <w:tabs>
              <w:tab w:val="right" w:leader="dot" w:pos="9350"/>
            </w:tabs>
            <w:rPr>
              <w:ins w:id="144" w:author="Kyle Thomson" w:date="2016-02-01T15:55:00Z"/>
              <w:rFonts w:eastAsiaTheme="minorEastAsia"/>
              <w:noProof/>
              <w:lang w:eastAsia="en-CA"/>
            </w:rPr>
          </w:pPr>
          <w:ins w:id="145"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"_Toc442105481"</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Appendix A: Terminology/Glossary/Definitions</w:t>
            </w:r>
            <w:r>
              <w:rPr>
                <w:noProof/>
                <w:webHidden/>
              </w:rPr>
              <w:tab/>
            </w:r>
            <w:r>
              <w:rPr>
                <w:noProof/>
                <w:webHidden/>
              </w:rPr>
              <w:fldChar w:fldCharType="begin"/>
            </w:r>
            <w:r>
              <w:rPr>
                <w:noProof/>
                <w:webHidden/>
              </w:rPr>
              <w:instrText xml:space="preserve"> PAGEREF _Toc442105481 \h </w:instrText>
            </w:r>
            <w:r>
              <w:rPr>
                <w:noProof/>
                <w:webHidden/>
              </w:rPr>
            </w:r>
          </w:ins>
          <w:r>
            <w:rPr>
              <w:noProof/>
              <w:webHidden/>
            </w:rPr>
            <w:fldChar w:fldCharType="separate"/>
          </w:r>
          <w:ins w:id="146" w:author="Kyle Thomson" w:date="2016-02-01T15:55:00Z">
            <w:r>
              <w:rPr>
                <w:noProof/>
                <w:webHidden/>
              </w:rPr>
              <w:t>18</w:t>
            </w:r>
            <w:r>
              <w:rPr>
                <w:noProof/>
                <w:webHidden/>
              </w:rPr>
              <w:fldChar w:fldCharType="end"/>
            </w:r>
            <w:r w:rsidRPr="00C72076">
              <w:rPr>
                <w:rStyle w:val="Hyperlink"/>
                <w:noProof/>
              </w:rPr>
              <w:fldChar w:fldCharType="end"/>
            </w:r>
          </w:ins>
        </w:p>
        <w:p w14:paraId="125BE5DC" w14:textId="77777777" w:rsidR="000542C0" w:rsidRDefault="000542C0">
          <w:pPr>
            <w:pStyle w:val="TOC2"/>
            <w:tabs>
              <w:tab w:val="right" w:leader="dot" w:pos="9350"/>
            </w:tabs>
            <w:rPr>
              <w:ins w:id="147" w:author="Kyle Thomson" w:date="2016-02-01T15:55:00Z"/>
              <w:rFonts w:eastAsiaTheme="minorEastAsia"/>
              <w:noProof/>
              <w:lang w:eastAsia="en-CA"/>
            </w:rPr>
          </w:pPr>
          <w:ins w:id="148" w:author="Kyle Thomson" w:date="2016-02-01T15:55:00Z">
            <w:r w:rsidRPr="00C72076">
              <w:rPr>
                <w:rStyle w:val="Hyperlink"/>
                <w:noProof/>
              </w:rPr>
              <w:fldChar w:fldCharType="begin"/>
            </w:r>
            <w:r w:rsidRPr="00C72076">
              <w:rPr>
                <w:rStyle w:val="Hyperlink"/>
                <w:noProof/>
              </w:rPr>
              <w:instrText xml:space="preserve"> </w:instrText>
            </w:r>
            <w:r>
              <w:rPr>
                <w:noProof/>
              </w:rPr>
              <w:instrText>HYPERLINK \l "_Toc442105482"</w:instrText>
            </w:r>
            <w:r w:rsidRPr="00C72076">
              <w:rPr>
                <w:rStyle w:val="Hyperlink"/>
                <w:noProof/>
              </w:rPr>
              <w:instrText xml:space="preserve"> </w:instrText>
            </w:r>
            <w:r w:rsidRPr="00C72076">
              <w:rPr>
                <w:rStyle w:val="Hyperlink"/>
                <w:noProof/>
              </w:rPr>
            </w:r>
            <w:r w:rsidRPr="00C72076">
              <w:rPr>
                <w:rStyle w:val="Hyperlink"/>
                <w:noProof/>
              </w:rPr>
              <w:fldChar w:fldCharType="separate"/>
            </w:r>
            <w:r w:rsidRPr="00C72076">
              <w:rPr>
                <w:rStyle w:val="Hyperlink"/>
                <w:noProof/>
              </w:rPr>
              <w:t>Appendix B: Work Flow Diagrams</w:t>
            </w:r>
            <w:r>
              <w:rPr>
                <w:noProof/>
                <w:webHidden/>
              </w:rPr>
              <w:tab/>
            </w:r>
            <w:r>
              <w:rPr>
                <w:noProof/>
                <w:webHidden/>
              </w:rPr>
              <w:fldChar w:fldCharType="begin"/>
            </w:r>
            <w:r>
              <w:rPr>
                <w:noProof/>
                <w:webHidden/>
              </w:rPr>
              <w:instrText xml:space="preserve"> PAGEREF _Toc442105482 \h </w:instrText>
            </w:r>
            <w:r>
              <w:rPr>
                <w:noProof/>
                <w:webHidden/>
              </w:rPr>
            </w:r>
          </w:ins>
          <w:r>
            <w:rPr>
              <w:noProof/>
              <w:webHidden/>
            </w:rPr>
            <w:fldChar w:fldCharType="separate"/>
          </w:r>
          <w:ins w:id="149" w:author="Kyle Thomson" w:date="2016-02-01T15:55:00Z">
            <w:r>
              <w:rPr>
                <w:noProof/>
                <w:webHidden/>
              </w:rPr>
              <w:t>19</w:t>
            </w:r>
            <w:r>
              <w:rPr>
                <w:noProof/>
                <w:webHidden/>
              </w:rPr>
              <w:fldChar w:fldCharType="end"/>
            </w:r>
            <w:r w:rsidRPr="00C72076">
              <w:rPr>
                <w:rStyle w:val="Hyperlink"/>
                <w:noProof/>
              </w:rPr>
              <w:fldChar w:fldCharType="end"/>
            </w:r>
          </w:ins>
        </w:p>
        <w:p w14:paraId="5F3BB567" w14:textId="77777777" w:rsidR="00D17093" w:rsidDel="000542C0" w:rsidRDefault="00D17093">
          <w:pPr>
            <w:pStyle w:val="TOC1"/>
            <w:tabs>
              <w:tab w:val="right" w:leader="dot" w:pos="9350"/>
            </w:tabs>
            <w:rPr>
              <w:del w:id="150" w:author="Kyle Thomson" w:date="2016-02-01T15:55:00Z"/>
              <w:rFonts w:eastAsiaTheme="minorEastAsia"/>
              <w:noProof/>
              <w:lang w:eastAsia="en-CA"/>
            </w:rPr>
          </w:pPr>
          <w:del w:id="151" w:author="Kyle Thomson" w:date="2016-02-01T15:55:00Z">
            <w:r w:rsidRPr="000542C0" w:rsidDel="000542C0">
              <w:rPr>
                <w:noProof/>
                <w:rPrChange w:id="152" w:author="Kyle Thomson" w:date="2016-02-01T15:55:00Z">
                  <w:rPr>
                    <w:rStyle w:val="Hyperlink"/>
                    <w:noProof/>
                  </w:rPr>
                </w:rPrChange>
              </w:rPr>
              <w:delText>Changelog:</w:delText>
            </w:r>
            <w:r w:rsidDel="000542C0">
              <w:rPr>
                <w:noProof/>
                <w:webHidden/>
              </w:rPr>
              <w:tab/>
            </w:r>
            <w:r w:rsidR="00DA2E19" w:rsidDel="000542C0">
              <w:rPr>
                <w:noProof/>
                <w:webHidden/>
              </w:rPr>
              <w:delText>1</w:delText>
            </w:r>
          </w:del>
        </w:p>
        <w:p w14:paraId="10AB24A3" w14:textId="77777777" w:rsidR="00D17093" w:rsidDel="000542C0" w:rsidRDefault="00D17093">
          <w:pPr>
            <w:pStyle w:val="TOC1"/>
            <w:tabs>
              <w:tab w:val="right" w:leader="dot" w:pos="9350"/>
            </w:tabs>
            <w:rPr>
              <w:del w:id="153" w:author="Kyle Thomson" w:date="2016-02-01T15:55:00Z"/>
              <w:rFonts w:eastAsiaTheme="minorEastAsia"/>
              <w:noProof/>
              <w:lang w:eastAsia="en-CA"/>
            </w:rPr>
          </w:pPr>
          <w:del w:id="154" w:author="Kyle Thomson" w:date="2016-02-01T15:55:00Z">
            <w:r w:rsidRPr="000542C0" w:rsidDel="000542C0">
              <w:rPr>
                <w:noProof/>
                <w:rPrChange w:id="155" w:author="Kyle Thomson" w:date="2016-02-01T15:55:00Z">
                  <w:rPr>
                    <w:rStyle w:val="Hyperlink"/>
                    <w:noProof/>
                  </w:rPr>
                </w:rPrChange>
              </w:rPr>
              <w:delText>1. Introduction:</w:delText>
            </w:r>
            <w:r w:rsidDel="000542C0">
              <w:rPr>
                <w:noProof/>
                <w:webHidden/>
              </w:rPr>
              <w:tab/>
            </w:r>
            <w:r w:rsidR="00DA2E19" w:rsidDel="000542C0">
              <w:rPr>
                <w:noProof/>
                <w:webHidden/>
              </w:rPr>
              <w:delText>1</w:delText>
            </w:r>
          </w:del>
        </w:p>
        <w:p w14:paraId="10A92A21" w14:textId="77777777" w:rsidR="00D17093" w:rsidDel="000542C0" w:rsidRDefault="00D17093">
          <w:pPr>
            <w:pStyle w:val="TOC2"/>
            <w:tabs>
              <w:tab w:val="right" w:leader="dot" w:pos="9350"/>
            </w:tabs>
            <w:rPr>
              <w:del w:id="156" w:author="Kyle Thomson" w:date="2016-02-01T15:55:00Z"/>
              <w:rFonts w:eastAsiaTheme="minorEastAsia"/>
              <w:noProof/>
              <w:lang w:eastAsia="en-CA"/>
            </w:rPr>
          </w:pPr>
          <w:del w:id="157" w:author="Kyle Thomson" w:date="2016-02-01T15:55:00Z">
            <w:r w:rsidRPr="000542C0" w:rsidDel="000542C0">
              <w:rPr>
                <w:noProof/>
                <w:rPrChange w:id="158" w:author="Kyle Thomson" w:date="2016-02-01T15:55:00Z">
                  <w:rPr>
                    <w:rStyle w:val="Hyperlink"/>
                    <w:noProof/>
                  </w:rPr>
                </w:rPrChange>
              </w:rPr>
              <w:delText>1.1 Purpose:</w:delText>
            </w:r>
            <w:r w:rsidDel="000542C0">
              <w:rPr>
                <w:noProof/>
                <w:webHidden/>
              </w:rPr>
              <w:tab/>
            </w:r>
            <w:r w:rsidR="00DA2E19" w:rsidDel="000542C0">
              <w:rPr>
                <w:noProof/>
                <w:webHidden/>
              </w:rPr>
              <w:delText>1</w:delText>
            </w:r>
          </w:del>
        </w:p>
        <w:p w14:paraId="44C1EE35" w14:textId="77777777" w:rsidR="00D17093" w:rsidDel="000542C0" w:rsidRDefault="00D17093">
          <w:pPr>
            <w:pStyle w:val="TOC2"/>
            <w:tabs>
              <w:tab w:val="right" w:leader="dot" w:pos="9350"/>
            </w:tabs>
            <w:rPr>
              <w:del w:id="159" w:author="Kyle Thomson" w:date="2016-02-01T15:55:00Z"/>
              <w:rFonts w:eastAsiaTheme="minorEastAsia"/>
              <w:noProof/>
              <w:lang w:eastAsia="en-CA"/>
            </w:rPr>
          </w:pPr>
          <w:del w:id="160" w:author="Kyle Thomson" w:date="2016-02-01T15:55:00Z">
            <w:r w:rsidRPr="000542C0" w:rsidDel="000542C0">
              <w:rPr>
                <w:noProof/>
                <w:rPrChange w:id="161" w:author="Kyle Thomson" w:date="2016-02-01T15:55:00Z">
                  <w:rPr>
                    <w:rStyle w:val="Hyperlink"/>
                    <w:noProof/>
                  </w:rPr>
                </w:rPrChange>
              </w:rPr>
              <w:delText>1.2 Document Conventions:</w:delText>
            </w:r>
            <w:r w:rsidDel="000542C0">
              <w:rPr>
                <w:noProof/>
                <w:webHidden/>
              </w:rPr>
              <w:tab/>
            </w:r>
            <w:r w:rsidR="00DA2E19" w:rsidDel="000542C0">
              <w:rPr>
                <w:noProof/>
                <w:webHidden/>
              </w:rPr>
              <w:delText>1</w:delText>
            </w:r>
          </w:del>
        </w:p>
        <w:p w14:paraId="5EDC4643" w14:textId="77777777" w:rsidR="00D17093" w:rsidDel="000542C0" w:rsidRDefault="00D17093">
          <w:pPr>
            <w:pStyle w:val="TOC2"/>
            <w:tabs>
              <w:tab w:val="right" w:leader="dot" w:pos="9350"/>
            </w:tabs>
            <w:rPr>
              <w:del w:id="162" w:author="Kyle Thomson" w:date="2016-02-01T15:55:00Z"/>
              <w:rFonts w:eastAsiaTheme="minorEastAsia"/>
              <w:noProof/>
              <w:lang w:eastAsia="en-CA"/>
            </w:rPr>
          </w:pPr>
          <w:del w:id="163" w:author="Kyle Thomson" w:date="2016-02-01T15:55:00Z">
            <w:r w:rsidRPr="000542C0" w:rsidDel="000542C0">
              <w:rPr>
                <w:noProof/>
                <w:rPrChange w:id="164" w:author="Kyle Thomson" w:date="2016-02-01T15:55:00Z">
                  <w:rPr>
                    <w:rStyle w:val="Hyperlink"/>
                    <w:noProof/>
                  </w:rPr>
                </w:rPrChange>
              </w:rPr>
              <w:delText>1.3 Intended Audience:</w:delText>
            </w:r>
            <w:r w:rsidDel="000542C0">
              <w:rPr>
                <w:noProof/>
                <w:webHidden/>
              </w:rPr>
              <w:tab/>
            </w:r>
            <w:r w:rsidR="00DA2E19" w:rsidDel="000542C0">
              <w:rPr>
                <w:noProof/>
                <w:webHidden/>
              </w:rPr>
              <w:delText>1</w:delText>
            </w:r>
          </w:del>
        </w:p>
        <w:p w14:paraId="43805E78" w14:textId="77777777" w:rsidR="00D17093" w:rsidDel="000542C0" w:rsidRDefault="00D17093">
          <w:pPr>
            <w:pStyle w:val="TOC2"/>
            <w:tabs>
              <w:tab w:val="right" w:leader="dot" w:pos="9350"/>
            </w:tabs>
            <w:rPr>
              <w:del w:id="165" w:author="Kyle Thomson" w:date="2016-02-01T15:55:00Z"/>
              <w:rFonts w:eastAsiaTheme="minorEastAsia"/>
              <w:noProof/>
              <w:lang w:eastAsia="en-CA"/>
            </w:rPr>
          </w:pPr>
          <w:del w:id="166" w:author="Kyle Thomson" w:date="2016-02-01T15:55:00Z">
            <w:r w:rsidRPr="000542C0" w:rsidDel="000542C0">
              <w:rPr>
                <w:noProof/>
                <w:rPrChange w:id="167" w:author="Kyle Thomson" w:date="2016-02-01T15:55:00Z">
                  <w:rPr>
                    <w:rStyle w:val="Hyperlink"/>
                    <w:noProof/>
                  </w:rPr>
                </w:rPrChange>
              </w:rPr>
              <w:delText>1.4 Scope:</w:delText>
            </w:r>
            <w:r w:rsidDel="000542C0">
              <w:rPr>
                <w:noProof/>
                <w:webHidden/>
              </w:rPr>
              <w:tab/>
            </w:r>
            <w:r w:rsidR="00DA2E19" w:rsidDel="000542C0">
              <w:rPr>
                <w:noProof/>
                <w:webHidden/>
              </w:rPr>
              <w:delText>1</w:delText>
            </w:r>
          </w:del>
        </w:p>
        <w:p w14:paraId="2EB4EB2D" w14:textId="77777777" w:rsidR="00D17093" w:rsidDel="000542C0" w:rsidRDefault="00D17093">
          <w:pPr>
            <w:pStyle w:val="TOC2"/>
            <w:tabs>
              <w:tab w:val="right" w:leader="dot" w:pos="9350"/>
            </w:tabs>
            <w:rPr>
              <w:del w:id="168" w:author="Kyle Thomson" w:date="2016-02-01T15:55:00Z"/>
              <w:rFonts w:eastAsiaTheme="minorEastAsia"/>
              <w:noProof/>
              <w:lang w:eastAsia="en-CA"/>
            </w:rPr>
          </w:pPr>
          <w:del w:id="169" w:author="Kyle Thomson" w:date="2016-02-01T15:55:00Z">
            <w:r w:rsidRPr="000542C0" w:rsidDel="000542C0">
              <w:rPr>
                <w:noProof/>
                <w:rPrChange w:id="170" w:author="Kyle Thomson" w:date="2016-02-01T15:55:00Z">
                  <w:rPr>
                    <w:rStyle w:val="Hyperlink"/>
                    <w:noProof/>
                  </w:rPr>
                </w:rPrChange>
              </w:rPr>
              <w:delText>1.5 Contact Information/SRS Team Members:</w:delText>
            </w:r>
            <w:r w:rsidDel="000542C0">
              <w:rPr>
                <w:noProof/>
                <w:webHidden/>
              </w:rPr>
              <w:tab/>
            </w:r>
            <w:r w:rsidR="00DA2E19" w:rsidDel="000542C0">
              <w:rPr>
                <w:noProof/>
                <w:webHidden/>
              </w:rPr>
              <w:delText>1</w:delText>
            </w:r>
          </w:del>
        </w:p>
        <w:p w14:paraId="6DAEDF0F" w14:textId="77777777" w:rsidR="00D17093" w:rsidDel="000542C0" w:rsidRDefault="00D17093">
          <w:pPr>
            <w:pStyle w:val="TOC2"/>
            <w:tabs>
              <w:tab w:val="right" w:leader="dot" w:pos="9350"/>
            </w:tabs>
            <w:rPr>
              <w:del w:id="171" w:author="Kyle Thomson" w:date="2016-02-01T15:55:00Z"/>
              <w:rFonts w:eastAsiaTheme="minorEastAsia"/>
              <w:noProof/>
              <w:lang w:eastAsia="en-CA"/>
            </w:rPr>
          </w:pPr>
          <w:del w:id="172" w:author="Kyle Thomson" w:date="2016-02-01T15:55:00Z">
            <w:r w:rsidRPr="000542C0" w:rsidDel="000542C0">
              <w:rPr>
                <w:noProof/>
                <w:rPrChange w:id="173" w:author="Kyle Thomson" w:date="2016-02-01T15:55:00Z">
                  <w:rPr>
                    <w:rStyle w:val="Hyperlink"/>
                    <w:noProof/>
                  </w:rPr>
                </w:rPrChange>
              </w:rPr>
              <w:delText>1.6 References:</w:delText>
            </w:r>
            <w:r w:rsidDel="000542C0">
              <w:rPr>
                <w:noProof/>
                <w:webHidden/>
              </w:rPr>
              <w:tab/>
            </w:r>
            <w:r w:rsidR="00DA2E19" w:rsidDel="000542C0">
              <w:rPr>
                <w:noProof/>
                <w:webHidden/>
              </w:rPr>
              <w:delText>1</w:delText>
            </w:r>
          </w:del>
        </w:p>
        <w:p w14:paraId="68B027C0" w14:textId="77777777" w:rsidR="00D17093" w:rsidDel="000542C0" w:rsidRDefault="00D17093">
          <w:pPr>
            <w:pStyle w:val="TOC1"/>
            <w:tabs>
              <w:tab w:val="right" w:leader="dot" w:pos="9350"/>
            </w:tabs>
            <w:rPr>
              <w:del w:id="174" w:author="Kyle Thomson" w:date="2016-02-01T15:55:00Z"/>
              <w:rFonts w:eastAsiaTheme="minorEastAsia"/>
              <w:noProof/>
              <w:lang w:eastAsia="en-CA"/>
            </w:rPr>
          </w:pPr>
          <w:del w:id="175" w:author="Kyle Thomson" w:date="2016-02-01T15:55:00Z">
            <w:r w:rsidRPr="000542C0" w:rsidDel="000542C0">
              <w:rPr>
                <w:noProof/>
                <w:rPrChange w:id="176" w:author="Kyle Thomson" w:date="2016-02-01T15:55:00Z">
                  <w:rPr>
                    <w:rStyle w:val="Hyperlink"/>
                    <w:noProof/>
                  </w:rPr>
                </w:rPrChange>
              </w:rPr>
              <w:delText>2. Overall Description:</w:delText>
            </w:r>
            <w:r w:rsidDel="000542C0">
              <w:rPr>
                <w:noProof/>
                <w:webHidden/>
              </w:rPr>
              <w:tab/>
            </w:r>
            <w:r w:rsidR="00DA2E19" w:rsidDel="000542C0">
              <w:rPr>
                <w:noProof/>
                <w:webHidden/>
              </w:rPr>
              <w:delText>1</w:delText>
            </w:r>
          </w:del>
        </w:p>
        <w:p w14:paraId="48F1E0C4" w14:textId="77777777" w:rsidR="00D17093" w:rsidDel="000542C0" w:rsidRDefault="00D17093">
          <w:pPr>
            <w:pStyle w:val="TOC2"/>
            <w:tabs>
              <w:tab w:val="right" w:leader="dot" w:pos="9350"/>
            </w:tabs>
            <w:rPr>
              <w:del w:id="177" w:author="Kyle Thomson" w:date="2016-02-01T15:55:00Z"/>
              <w:rFonts w:eastAsiaTheme="minorEastAsia"/>
              <w:noProof/>
              <w:lang w:eastAsia="en-CA"/>
            </w:rPr>
          </w:pPr>
          <w:del w:id="178" w:author="Kyle Thomson" w:date="2016-02-01T15:55:00Z">
            <w:r w:rsidRPr="000542C0" w:rsidDel="000542C0">
              <w:rPr>
                <w:noProof/>
                <w:rPrChange w:id="179" w:author="Kyle Thomson" w:date="2016-02-01T15:55:00Z">
                  <w:rPr>
                    <w:rStyle w:val="Hyperlink"/>
                    <w:noProof/>
                  </w:rPr>
                </w:rPrChange>
              </w:rPr>
              <w:delText>2.1 Product Perspective:</w:delText>
            </w:r>
            <w:r w:rsidDel="000542C0">
              <w:rPr>
                <w:noProof/>
                <w:webHidden/>
              </w:rPr>
              <w:tab/>
            </w:r>
            <w:r w:rsidR="00DA2E19" w:rsidDel="000542C0">
              <w:rPr>
                <w:noProof/>
                <w:webHidden/>
              </w:rPr>
              <w:delText>1</w:delText>
            </w:r>
          </w:del>
        </w:p>
        <w:p w14:paraId="0248AE40" w14:textId="77777777" w:rsidR="00D17093" w:rsidDel="000542C0" w:rsidRDefault="00D17093">
          <w:pPr>
            <w:pStyle w:val="TOC2"/>
            <w:tabs>
              <w:tab w:val="right" w:leader="dot" w:pos="9350"/>
            </w:tabs>
            <w:rPr>
              <w:del w:id="180" w:author="Kyle Thomson" w:date="2016-02-01T15:55:00Z"/>
              <w:rFonts w:eastAsiaTheme="minorEastAsia"/>
              <w:noProof/>
              <w:lang w:eastAsia="en-CA"/>
            </w:rPr>
          </w:pPr>
          <w:del w:id="181" w:author="Kyle Thomson" w:date="2016-02-01T15:55:00Z">
            <w:r w:rsidRPr="000542C0" w:rsidDel="000542C0">
              <w:rPr>
                <w:noProof/>
                <w:rPrChange w:id="182" w:author="Kyle Thomson" w:date="2016-02-01T15:55:00Z">
                  <w:rPr>
                    <w:rStyle w:val="Hyperlink"/>
                    <w:noProof/>
                  </w:rPr>
                </w:rPrChange>
              </w:rPr>
              <w:delText>2.2 Product Functions:</w:delText>
            </w:r>
            <w:r w:rsidDel="000542C0">
              <w:rPr>
                <w:noProof/>
                <w:webHidden/>
              </w:rPr>
              <w:tab/>
            </w:r>
            <w:r w:rsidR="00DA2E19" w:rsidDel="000542C0">
              <w:rPr>
                <w:noProof/>
                <w:webHidden/>
              </w:rPr>
              <w:delText>1</w:delText>
            </w:r>
          </w:del>
        </w:p>
        <w:p w14:paraId="39518812" w14:textId="77777777" w:rsidR="00D17093" w:rsidDel="000542C0" w:rsidRDefault="00D17093">
          <w:pPr>
            <w:pStyle w:val="TOC2"/>
            <w:tabs>
              <w:tab w:val="right" w:leader="dot" w:pos="9350"/>
            </w:tabs>
            <w:rPr>
              <w:del w:id="183" w:author="Kyle Thomson" w:date="2016-02-01T15:55:00Z"/>
              <w:rFonts w:eastAsiaTheme="minorEastAsia"/>
              <w:noProof/>
              <w:lang w:eastAsia="en-CA"/>
            </w:rPr>
          </w:pPr>
          <w:del w:id="184" w:author="Kyle Thomson" w:date="2016-02-01T15:55:00Z">
            <w:r w:rsidRPr="000542C0" w:rsidDel="000542C0">
              <w:rPr>
                <w:noProof/>
                <w:rPrChange w:id="185" w:author="Kyle Thomson" w:date="2016-02-01T15:55:00Z">
                  <w:rPr>
                    <w:rStyle w:val="Hyperlink"/>
                    <w:noProof/>
                  </w:rPr>
                </w:rPrChange>
              </w:rPr>
              <w:delText>2.3 User Classes and Characteristics:</w:delText>
            </w:r>
            <w:r w:rsidDel="000542C0">
              <w:rPr>
                <w:noProof/>
                <w:webHidden/>
              </w:rPr>
              <w:tab/>
            </w:r>
            <w:r w:rsidR="00DA2E19" w:rsidDel="000542C0">
              <w:rPr>
                <w:noProof/>
                <w:webHidden/>
              </w:rPr>
              <w:delText>1</w:delText>
            </w:r>
          </w:del>
        </w:p>
        <w:p w14:paraId="07DDE493" w14:textId="77777777" w:rsidR="00D17093" w:rsidDel="000542C0" w:rsidRDefault="00D17093">
          <w:pPr>
            <w:pStyle w:val="TOC2"/>
            <w:tabs>
              <w:tab w:val="right" w:leader="dot" w:pos="9350"/>
            </w:tabs>
            <w:rPr>
              <w:del w:id="186" w:author="Kyle Thomson" w:date="2016-02-01T15:55:00Z"/>
              <w:rFonts w:eastAsiaTheme="minorEastAsia"/>
              <w:noProof/>
              <w:lang w:eastAsia="en-CA"/>
            </w:rPr>
          </w:pPr>
          <w:del w:id="187" w:author="Kyle Thomson" w:date="2016-02-01T15:55:00Z">
            <w:r w:rsidRPr="000542C0" w:rsidDel="000542C0">
              <w:rPr>
                <w:noProof/>
                <w:rPrChange w:id="188" w:author="Kyle Thomson" w:date="2016-02-01T15:55:00Z">
                  <w:rPr>
                    <w:rStyle w:val="Hyperlink"/>
                    <w:noProof/>
                  </w:rPr>
                </w:rPrChange>
              </w:rPr>
              <w:delText>2.4 Operating Environment:</w:delText>
            </w:r>
            <w:r w:rsidDel="000542C0">
              <w:rPr>
                <w:noProof/>
                <w:webHidden/>
              </w:rPr>
              <w:tab/>
            </w:r>
            <w:r w:rsidR="00DA2E19" w:rsidDel="000542C0">
              <w:rPr>
                <w:noProof/>
                <w:webHidden/>
              </w:rPr>
              <w:delText>1</w:delText>
            </w:r>
          </w:del>
        </w:p>
        <w:p w14:paraId="66969133" w14:textId="77777777" w:rsidR="00D17093" w:rsidDel="000542C0" w:rsidRDefault="00D17093">
          <w:pPr>
            <w:pStyle w:val="TOC2"/>
            <w:tabs>
              <w:tab w:val="right" w:leader="dot" w:pos="9350"/>
            </w:tabs>
            <w:rPr>
              <w:del w:id="189" w:author="Kyle Thomson" w:date="2016-02-01T15:55:00Z"/>
              <w:rFonts w:eastAsiaTheme="minorEastAsia"/>
              <w:noProof/>
              <w:lang w:eastAsia="en-CA"/>
            </w:rPr>
          </w:pPr>
          <w:del w:id="190" w:author="Kyle Thomson" w:date="2016-02-01T15:55:00Z">
            <w:r w:rsidRPr="000542C0" w:rsidDel="000542C0">
              <w:rPr>
                <w:noProof/>
                <w:rPrChange w:id="191" w:author="Kyle Thomson" w:date="2016-02-01T15:55:00Z">
                  <w:rPr>
                    <w:rStyle w:val="Hyperlink"/>
                    <w:noProof/>
                  </w:rPr>
                </w:rPrChange>
              </w:rPr>
              <w:delText>2.5 Design/Implementation Constraints:</w:delText>
            </w:r>
            <w:r w:rsidDel="000542C0">
              <w:rPr>
                <w:noProof/>
                <w:webHidden/>
              </w:rPr>
              <w:tab/>
            </w:r>
            <w:r w:rsidR="00DA2E19" w:rsidDel="000542C0">
              <w:rPr>
                <w:noProof/>
                <w:webHidden/>
              </w:rPr>
              <w:delText>1</w:delText>
            </w:r>
          </w:del>
        </w:p>
        <w:p w14:paraId="394D3B67" w14:textId="77777777" w:rsidR="00D17093" w:rsidDel="000542C0" w:rsidRDefault="00D17093">
          <w:pPr>
            <w:pStyle w:val="TOC2"/>
            <w:tabs>
              <w:tab w:val="right" w:leader="dot" w:pos="9350"/>
            </w:tabs>
            <w:rPr>
              <w:del w:id="192" w:author="Kyle Thomson" w:date="2016-02-01T15:55:00Z"/>
              <w:rFonts w:eastAsiaTheme="minorEastAsia"/>
              <w:noProof/>
              <w:lang w:eastAsia="en-CA"/>
            </w:rPr>
          </w:pPr>
          <w:del w:id="193" w:author="Kyle Thomson" w:date="2016-02-01T15:55:00Z">
            <w:r w:rsidRPr="000542C0" w:rsidDel="000542C0">
              <w:rPr>
                <w:noProof/>
                <w:rPrChange w:id="194" w:author="Kyle Thomson" w:date="2016-02-01T15:55:00Z">
                  <w:rPr>
                    <w:rStyle w:val="Hyperlink"/>
                    <w:noProof/>
                  </w:rPr>
                </w:rPrChange>
              </w:rPr>
              <w:delText>2.6 Assumptions and Dependencies:</w:delText>
            </w:r>
            <w:r w:rsidDel="000542C0">
              <w:rPr>
                <w:noProof/>
                <w:webHidden/>
              </w:rPr>
              <w:tab/>
            </w:r>
            <w:r w:rsidR="00DA2E19" w:rsidDel="000542C0">
              <w:rPr>
                <w:noProof/>
                <w:webHidden/>
              </w:rPr>
              <w:delText>1</w:delText>
            </w:r>
          </w:del>
        </w:p>
        <w:p w14:paraId="62ECAB25" w14:textId="77777777" w:rsidR="00D17093" w:rsidDel="000542C0" w:rsidRDefault="00D17093">
          <w:pPr>
            <w:pStyle w:val="TOC1"/>
            <w:tabs>
              <w:tab w:val="right" w:leader="dot" w:pos="9350"/>
            </w:tabs>
            <w:rPr>
              <w:del w:id="195" w:author="Kyle Thomson" w:date="2016-02-01T15:55:00Z"/>
              <w:rFonts w:eastAsiaTheme="minorEastAsia"/>
              <w:noProof/>
              <w:lang w:eastAsia="en-CA"/>
            </w:rPr>
          </w:pPr>
          <w:del w:id="196" w:author="Kyle Thomson" w:date="2016-02-01T15:55:00Z">
            <w:r w:rsidRPr="000542C0" w:rsidDel="000542C0">
              <w:rPr>
                <w:noProof/>
                <w:rPrChange w:id="197" w:author="Kyle Thomson" w:date="2016-02-01T15:55:00Z">
                  <w:rPr>
                    <w:rStyle w:val="Hyperlink"/>
                    <w:noProof/>
                  </w:rPr>
                </w:rPrChange>
              </w:rPr>
              <w:delText>3. Specific Requirements:</w:delText>
            </w:r>
            <w:r w:rsidDel="000542C0">
              <w:rPr>
                <w:noProof/>
                <w:webHidden/>
              </w:rPr>
              <w:tab/>
            </w:r>
            <w:r w:rsidR="00DA2E19" w:rsidDel="000542C0">
              <w:rPr>
                <w:noProof/>
                <w:webHidden/>
              </w:rPr>
              <w:delText>1</w:delText>
            </w:r>
          </w:del>
        </w:p>
        <w:p w14:paraId="2C6E8448" w14:textId="77777777" w:rsidR="00D17093" w:rsidDel="000542C0" w:rsidRDefault="00D17093">
          <w:pPr>
            <w:pStyle w:val="TOC2"/>
            <w:tabs>
              <w:tab w:val="right" w:leader="dot" w:pos="9350"/>
            </w:tabs>
            <w:rPr>
              <w:del w:id="198" w:author="Kyle Thomson" w:date="2016-02-01T15:55:00Z"/>
              <w:rFonts w:eastAsiaTheme="minorEastAsia"/>
              <w:noProof/>
              <w:lang w:eastAsia="en-CA"/>
            </w:rPr>
          </w:pPr>
          <w:del w:id="199" w:author="Kyle Thomson" w:date="2016-02-01T15:55:00Z">
            <w:r w:rsidRPr="000542C0" w:rsidDel="000542C0">
              <w:rPr>
                <w:noProof/>
                <w:rPrChange w:id="200" w:author="Kyle Thomson" w:date="2016-02-01T15:55:00Z">
                  <w:rPr>
                    <w:rStyle w:val="Hyperlink"/>
                    <w:noProof/>
                  </w:rPr>
                </w:rPrChange>
              </w:rPr>
              <w:delText>3.1 External Interface Requirements:</w:delText>
            </w:r>
            <w:r w:rsidDel="000542C0">
              <w:rPr>
                <w:noProof/>
                <w:webHidden/>
              </w:rPr>
              <w:tab/>
            </w:r>
            <w:r w:rsidR="00DA2E19" w:rsidDel="000542C0">
              <w:rPr>
                <w:noProof/>
                <w:webHidden/>
              </w:rPr>
              <w:delText>1</w:delText>
            </w:r>
          </w:del>
        </w:p>
        <w:p w14:paraId="26D58FD4" w14:textId="77777777" w:rsidR="00D17093" w:rsidDel="000542C0" w:rsidRDefault="00D17093">
          <w:pPr>
            <w:pStyle w:val="TOC3"/>
            <w:tabs>
              <w:tab w:val="right" w:leader="dot" w:pos="9350"/>
            </w:tabs>
            <w:rPr>
              <w:del w:id="201" w:author="Kyle Thomson" w:date="2016-02-01T15:55:00Z"/>
              <w:rFonts w:eastAsiaTheme="minorEastAsia"/>
              <w:noProof/>
              <w:lang w:eastAsia="en-CA"/>
            </w:rPr>
          </w:pPr>
          <w:del w:id="202" w:author="Kyle Thomson" w:date="2016-02-01T15:55:00Z">
            <w:r w:rsidRPr="000542C0" w:rsidDel="000542C0">
              <w:rPr>
                <w:noProof/>
                <w:rPrChange w:id="203" w:author="Kyle Thomson" w:date="2016-02-01T15:55:00Z">
                  <w:rPr>
                    <w:rStyle w:val="Hyperlink"/>
                    <w:noProof/>
                  </w:rPr>
                </w:rPrChange>
              </w:rPr>
              <w:delText>3.1.1 User Interfaces:</w:delText>
            </w:r>
            <w:r w:rsidDel="000542C0">
              <w:rPr>
                <w:noProof/>
                <w:webHidden/>
              </w:rPr>
              <w:tab/>
            </w:r>
            <w:r w:rsidR="00DA2E19" w:rsidDel="000542C0">
              <w:rPr>
                <w:noProof/>
                <w:webHidden/>
              </w:rPr>
              <w:delText>1</w:delText>
            </w:r>
          </w:del>
        </w:p>
        <w:p w14:paraId="69FB9167" w14:textId="77777777" w:rsidR="00D17093" w:rsidDel="000542C0" w:rsidRDefault="00D17093">
          <w:pPr>
            <w:pStyle w:val="TOC3"/>
            <w:tabs>
              <w:tab w:val="right" w:leader="dot" w:pos="9350"/>
            </w:tabs>
            <w:rPr>
              <w:del w:id="204" w:author="Kyle Thomson" w:date="2016-02-01T15:55:00Z"/>
              <w:rFonts w:eastAsiaTheme="minorEastAsia"/>
              <w:noProof/>
              <w:lang w:eastAsia="en-CA"/>
            </w:rPr>
          </w:pPr>
          <w:del w:id="205" w:author="Kyle Thomson" w:date="2016-02-01T15:55:00Z">
            <w:r w:rsidRPr="000542C0" w:rsidDel="000542C0">
              <w:rPr>
                <w:noProof/>
                <w:rPrChange w:id="206" w:author="Kyle Thomson" w:date="2016-02-01T15:55:00Z">
                  <w:rPr>
                    <w:rStyle w:val="Hyperlink"/>
                    <w:noProof/>
                  </w:rPr>
                </w:rPrChange>
              </w:rPr>
              <w:delText>3.1.2 Hardware Interfaces:</w:delText>
            </w:r>
            <w:r w:rsidDel="000542C0">
              <w:rPr>
                <w:noProof/>
                <w:webHidden/>
              </w:rPr>
              <w:tab/>
            </w:r>
            <w:r w:rsidR="00DA2E19" w:rsidDel="000542C0">
              <w:rPr>
                <w:noProof/>
                <w:webHidden/>
              </w:rPr>
              <w:delText>1</w:delText>
            </w:r>
          </w:del>
        </w:p>
        <w:p w14:paraId="73061101" w14:textId="77777777" w:rsidR="00D17093" w:rsidDel="000542C0" w:rsidRDefault="00D17093">
          <w:pPr>
            <w:pStyle w:val="TOC3"/>
            <w:tabs>
              <w:tab w:val="right" w:leader="dot" w:pos="9350"/>
            </w:tabs>
            <w:rPr>
              <w:del w:id="207" w:author="Kyle Thomson" w:date="2016-02-01T15:55:00Z"/>
              <w:rFonts w:eastAsiaTheme="minorEastAsia"/>
              <w:noProof/>
              <w:lang w:eastAsia="en-CA"/>
            </w:rPr>
          </w:pPr>
          <w:del w:id="208" w:author="Kyle Thomson" w:date="2016-02-01T15:55:00Z">
            <w:r w:rsidRPr="000542C0" w:rsidDel="000542C0">
              <w:rPr>
                <w:noProof/>
                <w:rPrChange w:id="209" w:author="Kyle Thomson" w:date="2016-02-01T15:55:00Z">
                  <w:rPr>
                    <w:rStyle w:val="Hyperlink"/>
                    <w:noProof/>
                  </w:rPr>
                </w:rPrChange>
              </w:rPr>
              <w:delText>3.1.3 Software Interfaces:</w:delText>
            </w:r>
            <w:r w:rsidDel="000542C0">
              <w:rPr>
                <w:noProof/>
                <w:webHidden/>
              </w:rPr>
              <w:tab/>
            </w:r>
            <w:r w:rsidR="00DA2E19" w:rsidDel="000542C0">
              <w:rPr>
                <w:noProof/>
                <w:webHidden/>
              </w:rPr>
              <w:delText>1</w:delText>
            </w:r>
          </w:del>
        </w:p>
        <w:p w14:paraId="4AC7457B" w14:textId="77777777" w:rsidR="00D17093" w:rsidDel="000542C0" w:rsidRDefault="00D17093">
          <w:pPr>
            <w:pStyle w:val="TOC3"/>
            <w:tabs>
              <w:tab w:val="right" w:leader="dot" w:pos="9350"/>
            </w:tabs>
            <w:rPr>
              <w:del w:id="210" w:author="Kyle Thomson" w:date="2016-02-01T15:55:00Z"/>
              <w:rFonts w:eastAsiaTheme="minorEastAsia"/>
              <w:noProof/>
              <w:lang w:eastAsia="en-CA"/>
            </w:rPr>
          </w:pPr>
          <w:del w:id="211" w:author="Kyle Thomson" w:date="2016-02-01T15:55:00Z">
            <w:r w:rsidRPr="000542C0" w:rsidDel="000542C0">
              <w:rPr>
                <w:noProof/>
                <w:rPrChange w:id="212" w:author="Kyle Thomson" w:date="2016-02-01T15:55:00Z">
                  <w:rPr>
                    <w:rStyle w:val="Hyperlink"/>
                    <w:noProof/>
                  </w:rPr>
                </w:rPrChange>
              </w:rPr>
              <w:delText>3.1.4 Communication Protocols and Interfaces:</w:delText>
            </w:r>
            <w:r w:rsidDel="000542C0">
              <w:rPr>
                <w:noProof/>
                <w:webHidden/>
              </w:rPr>
              <w:tab/>
            </w:r>
            <w:r w:rsidR="00DA2E19" w:rsidDel="000542C0">
              <w:rPr>
                <w:noProof/>
                <w:webHidden/>
              </w:rPr>
              <w:delText>1</w:delText>
            </w:r>
          </w:del>
        </w:p>
        <w:p w14:paraId="59C14BBC" w14:textId="77777777" w:rsidR="00D17093" w:rsidDel="000542C0" w:rsidRDefault="00D17093">
          <w:pPr>
            <w:pStyle w:val="TOC2"/>
            <w:tabs>
              <w:tab w:val="right" w:leader="dot" w:pos="9350"/>
            </w:tabs>
            <w:rPr>
              <w:del w:id="213" w:author="Kyle Thomson" w:date="2016-02-01T15:55:00Z"/>
              <w:rFonts w:eastAsiaTheme="minorEastAsia"/>
              <w:noProof/>
              <w:lang w:eastAsia="en-CA"/>
            </w:rPr>
          </w:pPr>
          <w:del w:id="214" w:author="Kyle Thomson" w:date="2016-02-01T15:55:00Z">
            <w:r w:rsidRPr="000542C0" w:rsidDel="000542C0">
              <w:rPr>
                <w:noProof/>
                <w:rPrChange w:id="215" w:author="Kyle Thomson" w:date="2016-02-01T15:55:00Z">
                  <w:rPr>
                    <w:rStyle w:val="Hyperlink"/>
                    <w:noProof/>
                  </w:rPr>
                </w:rPrChange>
              </w:rPr>
              <w:delText>3.2 Functional Requirements:</w:delText>
            </w:r>
            <w:r w:rsidDel="000542C0">
              <w:rPr>
                <w:noProof/>
                <w:webHidden/>
              </w:rPr>
              <w:tab/>
            </w:r>
            <w:r w:rsidR="00DA2E19" w:rsidDel="000542C0">
              <w:rPr>
                <w:noProof/>
                <w:webHidden/>
              </w:rPr>
              <w:delText>1</w:delText>
            </w:r>
          </w:del>
        </w:p>
        <w:p w14:paraId="67835325" w14:textId="77777777" w:rsidR="00D17093" w:rsidDel="000542C0" w:rsidRDefault="00D17093">
          <w:pPr>
            <w:pStyle w:val="TOC3"/>
            <w:tabs>
              <w:tab w:val="right" w:leader="dot" w:pos="9350"/>
            </w:tabs>
            <w:rPr>
              <w:del w:id="216" w:author="Kyle Thomson" w:date="2016-02-01T15:55:00Z"/>
              <w:rFonts w:eastAsiaTheme="minorEastAsia"/>
              <w:noProof/>
              <w:lang w:eastAsia="en-CA"/>
            </w:rPr>
          </w:pPr>
          <w:del w:id="217" w:author="Kyle Thomson" w:date="2016-02-01T15:55:00Z">
            <w:r w:rsidRPr="000542C0" w:rsidDel="000542C0">
              <w:rPr>
                <w:noProof/>
                <w:rPrChange w:id="218" w:author="Kyle Thomson" w:date="2016-02-01T15:55:00Z">
                  <w:rPr>
                    <w:rStyle w:val="Hyperlink"/>
                    <w:noProof/>
                  </w:rPr>
                </w:rPrChange>
              </w:rPr>
              <w:delText>3.2.1 Room Generation System:</w:delText>
            </w:r>
            <w:r w:rsidDel="000542C0">
              <w:rPr>
                <w:noProof/>
                <w:webHidden/>
              </w:rPr>
              <w:tab/>
            </w:r>
            <w:r w:rsidR="00DA2E19" w:rsidDel="000542C0">
              <w:rPr>
                <w:noProof/>
                <w:webHidden/>
              </w:rPr>
              <w:delText>1</w:delText>
            </w:r>
          </w:del>
        </w:p>
        <w:p w14:paraId="3419A934" w14:textId="77777777" w:rsidR="00D17093" w:rsidDel="000542C0" w:rsidRDefault="00D17093">
          <w:pPr>
            <w:pStyle w:val="TOC3"/>
            <w:tabs>
              <w:tab w:val="right" w:leader="dot" w:pos="9350"/>
            </w:tabs>
            <w:rPr>
              <w:del w:id="219" w:author="Kyle Thomson" w:date="2016-02-01T15:55:00Z"/>
              <w:rFonts w:eastAsiaTheme="minorEastAsia"/>
              <w:noProof/>
              <w:lang w:eastAsia="en-CA"/>
            </w:rPr>
          </w:pPr>
          <w:del w:id="220" w:author="Kyle Thomson" w:date="2016-02-01T15:55:00Z">
            <w:r w:rsidRPr="000542C0" w:rsidDel="000542C0">
              <w:rPr>
                <w:noProof/>
                <w:rPrChange w:id="221" w:author="Kyle Thomson" w:date="2016-02-01T15:55:00Z">
                  <w:rPr>
                    <w:rStyle w:val="Hyperlink"/>
                    <w:noProof/>
                  </w:rPr>
                </w:rPrChange>
              </w:rPr>
              <w:delText>3.2.2 Event Generation System:</w:delText>
            </w:r>
            <w:r w:rsidDel="000542C0">
              <w:rPr>
                <w:noProof/>
                <w:webHidden/>
              </w:rPr>
              <w:tab/>
            </w:r>
            <w:r w:rsidR="00DA2E19" w:rsidDel="000542C0">
              <w:rPr>
                <w:noProof/>
                <w:webHidden/>
              </w:rPr>
              <w:delText>1</w:delText>
            </w:r>
          </w:del>
        </w:p>
        <w:p w14:paraId="577D05E8" w14:textId="77777777" w:rsidR="00D17093" w:rsidDel="000542C0" w:rsidRDefault="00D17093">
          <w:pPr>
            <w:pStyle w:val="TOC3"/>
            <w:tabs>
              <w:tab w:val="right" w:leader="dot" w:pos="9350"/>
            </w:tabs>
            <w:rPr>
              <w:del w:id="222" w:author="Kyle Thomson" w:date="2016-02-01T15:55:00Z"/>
              <w:rFonts w:eastAsiaTheme="minorEastAsia"/>
              <w:noProof/>
              <w:lang w:eastAsia="en-CA"/>
            </w:rPr>
          </w:pPr>
          <w:del w:id="223" w:author="Kyle Thomson" w:date="2016-02-01T15:55:00Z">
            <w:r w:rsidRPr="000542C0" w:rsidDel="000542C0">
              <w:rPr>
                <w:noProof/>
                <w:rPrChange w:id="224" w:author="Kyle Thomson" w:date="2016-02-01T15:55:00Z">
                  <w:rPr>
                    <w:rStyle w:val="Hyperlink"/>
                    <w:noProof/>
                  </w:rPr>
                </w:rPrChange>
              </w:rPr>
              <w:delText>3.2.3 Rewards Generation System:</w:delText>
            </w:r>
            <w:r w:rsidDel="000542C0">
              <w:rPr>
                <w:noProof/>
                <w:webHidden/>
              </w:rPr>
              <w:tab/>
            </w:r>
            <w:r w:rsidR="00DA2E19" w:rsidDel="000542C0">
              <w:rPr>
                <w:noProof/>
                <w:webHidden/>
              </w:rPr>
              <w:delText>1</w:delText>
            </w:r>
          </w:del>
        </w:p>
        <w:p w14:paraId="72588333" w14:textId="77777777" w:rsidR="00D17093" w:rsidDel="000542C0" w:rsidRDefault="00D17093">
          <w:pPr>
            <w:pStyle w:val="TOC3"/>
            <w:tabs>
              <w:tab w:val="right" w:leader="dot" w:pos="9350"/>
            </w:tabs>
            <w:rPr>
              <w:del w:id="225" w:author="Kyle Thomson" w:date="2016-02-01T15:55:00Z"/>
              <w:rFonts w:eastAsiaTheme="minorEastAsia"/>
              <w:noProof/>
              <w:lang w:eastAsia="en-CA"/>
            </w:rPr>
          </w:pPr>
          <w:del w:id="226" w:author="Kyle Thomson" w:date="2016-02-01T15:55:00Z">
            <w:r w:rsidRPr="000542C0" w:rsidDel="000542C0">
              <w:rPr>
                <w:noProof/>
                <w:rPrChange w:id="227" w:author="Kyle Thomson" w:date="2016-02-01T15:55:00Z">
                  <w:rPr>
                    <w:rStyle w:val="Hyperlink"/>
                    <w:noProof/>
                  </w:rPr>
                </w:rPrChange>
              </w:rPr>
              <w:delText>3.2.4 HUD and User Interface:</w:delText>
            </w:r>
            <w:r w:rsidDel="000542C0">
              <w:rPr>
                <w:noProof/>
                <w:webHidden/>
              </w:rPr>
              <w:tab/>
            </w:r>
            <w:r w:rsidR="00DA2E19" w:rsidDel="000542C0">
              <w:rPr>
                <w:noProof/>
                <w:webHidden/>
              </w:rPr>
              <w:delText>1</w:delText>
            </w:r>
          </w:del>
        </w:p>
        <w:p w14:paraId="48AE2746" w14:textId="77777777" w:rsidR="00D17093" w:rsidDel="000542C0" w:rsidRDefault="00D17093">
          <w:pPr>
            <w:pStyle w:val="TOC3"/>
            <w:tabs>
              <w:tab w:val="right" w:leader="dot" w:pos="9350"/>
            </w:tabs>
            <w:rPr>
              <w:del w:id="228" w:author="Kyle Thomson" w:date="2016-02-01T15:55:00Z"/>
              <w:rFonts w:eastAsiaTheme="minorEastAsia"/>
              <w:noProof/>
              <w:lang w:eastAsia="en-CA"/>
            </w:rPr>
          </w:pPr>
          <w:del w:id="229" w:author="Kyle Thomson" w:date="2016-02-01T15:55:00Z">
            <w:r w:rsidRPr="000542C0" w:rsidDel="000542C0">
              <w:rPr>
                <w:noProof/>
                <w:rPrChange w:id="230" w:author="Kyle Thomson" w:date="2016-02-01T15:55:00Z">
                  <w:rPr>
                    <w:rStyle w:val="Hyperlink"/>
                    <w:noProof/>
                  </w:rPr>
                </w:rPrChange>
              </w:rPr>
              <w:delText>3.2.5 State Machine System:</w:delText>
            </w:r>
            <w:r w:rsidDel="000542C0">
              <w:rPr>
                <w:noProof/>
                <w:webHidden/>
              </w:rPr>
              <w:tab/>
            </w:r>
            <w:r w:rsidR="00DA2E19" w:rsidDel="000542C0">
              <w:rPr>
                <w:noProof/>
                <w:webHidden/>
              </w:rPr>
              <w:delText>1</w:delText>
            </w:r>
          </w:del>
        </w:p>
        <w:p w14:paraId="5C258A0F" w14:textId="77777777" w:rsidR="00D17093" w:rsidDel="000542C0" w:rsidRDefault="00D17093">
          <w:pPr>
            <w:pStyle w:val="TOC3"/>
            <w:tabs>
              <w:tab w:val="right" w:leader="dot" w:pos="9350"/>
            </w:tabs>
            <w:rPr>
              <w:del w:id="231" w:author="Kyle Thomson" w:date="2016-02-01T15:55:00Z"/>
              <w:rFonts w:eastAsiaTheme="minorEastAsia"/>
              <w:noProof/>
              <w:lang w:eastAsia="en-CA"/>
            </w:rPr>
          </w:pPr>
          <w:del w:id="232" w:author="Kyle Thomson" w:date="2016-02-01T15:55:00Z">
            <w:r w:rsidRPr="000542C0" w:rsidDel="000542C0">
              <w:rPr>
                <w:noProof/>
                <w:rPrChange w:id="233" w:author="Kyle Thomson" w:date="2016-02-01T15:55:00Z">
                  <w:rPr>
                    <w:rStyle w:val="Hyperlink"/>
                    <w:noProof/>
                  </w:rPr>
                </w:rPrChange>
              </w:rPr>
              <w:delText>3.2.6 Internal Database:</w:delText>
            </w:r>
            <w:r w:rsidDel="000542C0">
              <w:rPr>
                <w:noProof/>
                <w:webHidden/>
              </w:rPr>
              <w:tab/>
            </w:r>
            <w:r w:rsidR="00DA2E19" w:rsidDel="000542C0">
              <w:rPr>
                <w:noProof/>
                <w:webHidden/>
              </w:rPr>
              <w:delText>1</w:delText>
            </w:r>
          </w:del>
        </w:p>
        <w:p w14:paraId="272E554A" w14:textId="77777777" w:rsidR="00D17093" w:rsidDel="000542C0" w:rsidRDefault="00D17093">
          <w:pPr>
            <w:pStyle w:val="TOC1"/>
            <w:tabs>
              <w:tab w:val="right" w:leader="dot" w:pos="9350"/>
            </w:tabs>
            <w:rPr>
              <w:del w:id="234" w:author="Kyle Thomson" w:date="2016-02-01T15:55:00Z"/>
              <w:rFonts w:eastAsiaTheme="minorEastAsia"/>
              <w:noProof/>
              <w:lang w:eastAsia="en-CA"/>
            </w:rPr>
          </w:pPr>
          <w:del w:id="235" w:author="Kyle Thomson" w:date="2016-02-01T15:55:00Z">
            <w:r w:rsidRPr="000542C0" w:rsidDel="000542C0">
              <w:rPr>
                <w:noProof/>
                <w:rPrChange w:id="236" w:author="Kyle Thomson" w:date="2016-02-01T15:55:00Z">
                  <w:rPr>
                    <w:rStyle w:val="Hyperlink"/>
                    <w:noProof/>
                  </w:rPr>
                </w:rPrChange>
              </w:rPr>
              <w:delText>4. Other Non-Functional Requirements:</w:delText>
            </w:r>
            <w:r w:rsidDel="000542C0">
              <w:rPr>
                <w:noProof/>
                <w:webHidden/>
              </w:rPr>
              <w:tab/>
            </w:r>
            <w:r w:rsidR="00DA2E19" w:rsidDel="000542C0">
              <w:rPr>
                <w:noProof/>
                <w:webHidden/>
              </w:rPr>
              <w:delText>1</w:delText>
            </w:r>
          </w:del>
        </w:p>
        <w:p w14:paraId="378ACAAE" w14:textId="77777777" w:rsidR="00D17093" w:rsidDel="000542C0" w:rsidRDefault="00D17093">
          <w:pPr>
            <w:pStyle w:val="TOC2"/>
            <w:tabs>
              <w:tab w:val="right" w:leader="dot" w:pos="9350"/>
            </w:tabs>
            <w:rPr>
              <w:del w:id="237" w:author="Kyle Thomson" w:date="2016-02-01T15:55:00Z"/>
              <w:rFonts w:eastAsiaTheme="minorEastAsia"/>
              <w:noProof/>
              <w:lang w:eastAsia="en-CA"/>
            </w:rPr>
          </w:pPr>
          <w:del w:id="238" w:author="Kyle Thomson" w:date="2016-02-01T15:55:00Z">
            <w:r w:rsidRPr="000542C0" w:rsidDel="000542C0">
              <w:rPr>
                <w:noProof/>
                <w:rPrChange w:id="239" w:author="Kyle Thomson" w:date="2016-02-01T15:55:00Z">
                  <w:rPr>
                    <w:rStyle w:val="Hyperlink"/>
                    <w:noProof/>
                  </w:rPr>
                </w:rPrChange>
              </w:rPr>
              <w:delText>4.1 Performance Requirements:</w:delText>
            </w:r>
            <w:r w:rsidDel="000542C0">
              <w:rPr>
                <w:noProof/>
                <w:webHidden/>
              </w:rPr>
              <w:tab/>
            </w:r>
            <w:r w:rsidR="00DA2E19" w:rsidDel="000542C0">
              <w:rPr>
                <w:noProof/>
                <w:webHidden/>
              </w:rPr>
              <w:delText>1</w:delText>
            </w:r>
          </w:del>
        </w:p>
        <w:p w14:paraId="628E4409" w14:textId="77777777" w:rsidR="00D17093" w:rsidDel="000542C0" w:rsidRDefault="00D17093">
          <w:pPr>
            <w:pStyle w:val="TOC3"/>
            <w:tabs>
              <w:tab w:val="right" w:leader="dot" w:pos="9350"/>
            </w:tabs>
            <w:rPr>
              <w:del w:id="240" w:author="Kyle Thomson" w:date="2016-02-01T15:55:00Z"/>
              <w:rFonts w:eastAsiaTheme="minorEastAsia"/>
              <w:noProof/>
              <w:lang w:eastAsia="en-CA"/>
            </w:rPr>
          </w:pPr>
          <w:del w:id="241" w:author="Kyle Thomson" w:date="2016-02-01T15:55:00Z">
            <w:r w:rsidRPr="000542C0" w:rsidDel="000542C0">
              <w:rPr>
                <w:noProof/>
                <w:rPrChange w:id="242" w:author="Kyle Thomson" w:date="2016-02-01T15:55:00Z">
                  <w:rPr>
                    <w:rStyle w:val="Hyperlink"/>
                    <w:noProof/>
                  </w:rPr>
                </w:rPrChange>
              </w:rPr>
              <w:delText>4.1.1 Player User:</w:delText>
            </w:r>
            <w:r w:rsidDel="000542C0">
              <w:rPr>
                <w:noProof/>
                <w:webHidden/>
              </w:rPr>
              <w:tab/>
            </w:r>
            <w:r w:rsidR="00DA2E19" w:rsidDel="000542C0">
              <w:rPr>
                <w:noProof/>
                <w:webHidden/>
              </w:rPr>
              <w:delText>1</w:delText>
            </w:r>
          </w:del>
        </w:p>
        <w:p w14:paraId="06D4EA69" w14:textId="77777777" w:rsidR="00D17093" w:rsidDel="000542C0" w:rsidRDefault="00D17093">
          <w:pPr>
            <w:pStyle w:val="TOC3"/>
            <w:tabs>
              <w:tab w:val="right" w:leader="dot" w:pos="9350"/>
            </w:tabs>
            <w:rPr>
              <w:del w:id="243" w:author="Kyle Thomson" w:date="2016-02-01T15:55:00Z"/>
              <w:rFonts w:eastAsiaTheme="minorEastAsia"/>
              <w:noProof/>
              <w:lang w:eastAsia="en-CA"/>
            </w:rPr>
          </w:pPr>
          <w:del w:id="244" w:author="Kyle Thomson" w:date="2016-02-01T15:55:00Z">
            <w:r w:rsidRPr="000542C0" w:rsidDel="000542C0">
              <w:rPr>
                <w:noProof/>
                <w:rPrChange w:id="245" w:author="Kyle Thomson" w:date="2016-02-01T15:55:00Z">
                  <w:rPr>
                    <w:rStyle w:val="Hyperlink"/>
                    <w:noProof/>
                  </w:rPr>
                </w:rPrChange>
              </w:rPr>
              <w:delText>4.1.2 Developer User:</w:delText>
            </w:r>
            <w:r w:rsidDel="000542C0">
              <w:rPr>
                <w:noProof/>
                <w:webHidden/>
              </w:rPr>
              <w:tab/>
            </w:r>
            <w:r w:rsidR="00DA2E19" w:rsidDel="000542C0">
              <w:rPr>
                <w:noProof/>
                <w:webHidden/>
              </w:rPr>
              <w:delText>1</w:delText>
            </w:r>
          </w:del>
        </w:p>
        <w:p w14:paraId="31316928" w14:textId="77777777" w:rsidR="00D17093" w:rsidDel="000542C0" w:rsidRDefault="00D17093">
          <w:pPr>
            <w:pStyle w:val="TOC3"/>
            <w:tabs>
              <w:tab w:val="right" w:leader="dot" w:pos="9350"/>
            </w:tabs>
            <w:rPr>
              <w:del w:id="246" w:author="Kyle Thomson" w:date="2016-02-01T15:55:00Z"/>
              <w:rFonts w:eastAsiaTheme="minorEastAsia"/>
              <w:noProof/>
              <w:lang w:eastAsia="en-CA"/>
            </w:rPr>
          </w:pPr>
          <w:del w:id="247" w:author="Kyle Thomson" w:date="2016-02-01T15:55:00Z">
            <w:r w:rsidRPr="000542C0" w:rsidDel="000542C0">
              <w:rPr>
                <w:noProof/>
                <w:rPrChange w:id="248" w:author="Kyle Thomson" w:date="2016-02-01T15:55:00Z">
                  <w:rPr>
                    <w:rStyle w:val="Hyperlink"/>
                    <w:noProof/>
                  </w:rPr>
                </w:rPrChange>
              </w:rPr>
              <w:delText>4.1.3 General Requirements:</w:delText>
            </w:r>
            <w:r w:rsidDel="000542C0">
              <w:rPr>
                <w:noProof/>
                <w:webHidden/>
              </w:rPr>
              <w:tab/>
            </w:r>
            <w:r w:rsidR="00DA2E19" w:rsidDel="000542C0">
              <w:rPr>
                <w:noProof/>
                <w:webHidden/>
              </w:rPr>
              <w:delText>1</w:delText>
            </w:r>
          </w:del>
        </w:p>
        <w:p w14:paraId="4F9BE10C" w14:textId="77777777" w:rsidR="00D17093" w:rsidDel="000542C0" w:rsidRDefault="00D17093">
          <w:pPr>
            <w:pStyle w:val="TOC2"/>
            <w:tabs>
              <w:tab w:val="right" w:leader="dot" w:pos="9350"/>
            </w:tabs>
            <w:rPr>
              <w:del w:id="249" w:author="Kyle Thomson" w:date="2016-02-01T15:55:00Z"/>
              <w:rFonts w:eastAsiaTheme="minorEastAsia"/>
              <w:noProof/>
              <w:lang w:eastAsia="en-CA"/>
            </w:rPr>
          </w:pPr>
          <w:del w:id="250" w:author="Kyle Thomson" w:date="2016-02-01T15:55:00Z">
            <w:r w:rsidRPr="000542C0" w:rsidDel="000542C0">
              <w:rPr>
                <w:noProof/>
                <w:rPrChange w:id="251" w:author="Kyle Thomson" w:date="2016-02-01T15:55:00Z">
                  <w:rPr>
                    <w:rStyle w:val="Hyperlink"/>
                    <w:noProof/>
                  </w:rPr>
                </w:rPrChange>
              </w:rPr>
              <w:delText>4.2 Safety Requirements:</w:delText>
            </w:r>
            <w:r w:rsidDel="000542C0">
              <w:rPr>
                <w:noProof/>
                <w:webHidden/>
              </w:rPr>
              <w:tab/>
            </w:r>
            <w:r w:rsidR="00DA2E19" w:rsidDel="000542C0">
              <w:rPr>
                <w:noProof/>
                <w:webHidden/>
              </w:rPr>
              <w:delText>1</w:delText>
            </w:r>
          </w:del>
        </w:p>
        <w:p w14:paraId="2A156812" w14:textId="77777777" w:rsidR="00D17093" w:rsidDel="000542C0" w:rsidRDefault="00D17093">
          <w:pPr>
            <w:pStyle w:val="TOC3"/>
            <w:tabs>
              <w:tab w:val="right" w:leader="dot" w:pos="9350"/>
            </w:tabs>
            <w:rPr>
              <w:del w:id="252" w:author="Kyle Thomson" w:date="2016-02-01T15:55:00Z"/>
              <w:rFonts w:eastAsiaTheme="minorEastAsia"/>
              <w:noProof/>
              <w:lang w:eastAsia="en-CA"/>
            </w:rPr>
          </w:pPr>
          <w:del w:id="253" w:author="Kyle Thomson" w:date="2016-02-01T15:55:00Z">
            <w:r w:rsidRPr="000542C0" w:rsidDel="000542C0">
              <w:rPr>
                <w:noProof/>
                <w:rPrChange w:id="254" w:author="Kyle Thomson" w:date="2016-02-01T15:55:00Z">
                  <w:rPr>
                    <w:rStyle w:val="Hyperlink"/>
                    <w:noProof/>
                  </w:rPr>
                </w:rPrChange>
              </w:rPr>
              <w:delText>4.2.1 Player User:</w:delText>
            </w:r>
            <w:r w:rsidDel="000542C0">
              <w:rPr>
                <w:noProof/>
                <w:webHidden/>
              </w:rPr>
              <w:tab/>
            </w:r>
            <w:r w:rsidR="00DA2E19" w:rsidDel="000542C0">
              <w:rPr>
                <w:noProof/>
                <w:webHidden/>
              </w:rPr>
              <w:delText>1</w:delText>
            </w:r>
          </w:del>
        </w:p>
        <w:p w14:paraId="124644CC" w14:textId="77777777" w:rsidR="00D17093" w:rsidDel="000542C0" w:rsidRDefault="00D17093">
          <w:pPr>
            <w:pStyle w:val="TOC3"/>
            <w:tabs>
              <w:tab w:val="right" w:leader="dot" w:pos="9350"/>
            </w:tabs>
            <w:rPr>
              <w:del w:id="255" w:author="Kyle Thomson" w:date="2016-02-01T15:55:00Z"/>
              <w:rFonts w:eastAsiaTheme="minorEastAsia"/>
              <w:noProof/>
              <w:lang w:eastAsia="en-CA"/>
            </w:rPr>
          </w:pPr>
          <w:del w:id="256" w:author="Kyle Thomson" w:date="2016-02-01T15:55:00Z">
            <w:r w:rsidRPr="000542C0" w:rsidDel="000542C0">
              <w:rPr>
                <w:noProof/>
                <w:rPrChange w:id="257" w:author="Kyle Thomson" w:date="2016-02-01T15:55:00Z">
                  <w:rPr>
                    <w:rStyle w:val="Hyperlink"/>
                    <w:noProof/>
                  </w:rPr>
                </w:rPrChange>
              </w:rPr>
              <w:delText>4.2.2 Developer User:</w:delText>
            </w:r>
            <w:r w:rsidDel="000542C0">
              <w:rPr>
                <w:noProof/>
                <w:webHidden/>
              </w:rPr>
              <w:tab/>
            </w:r>
            <w:r w:rsidR="00DA2E19" w:rsidDel="000542C0">
              <w:rPr>
                <w:noProof/>
                <w:webHidden/>
              </w:rPr>
              <w:delText>1</w:delText>
            </w:r>
          </w:del>
        </w:p>
        <w:p w14:paraId="2CC9F9D0" w14:textId="77777777" w:rsidR="00D17093" w:rsidDel="000542C0" w:rsidRDefault="00D17093">
          <w:pPr>
            <w:pStyle w:val="TOC3"/>
            <w:tabs>
              <w:tab w:val="right" w:leader="dot" w:pos="9350"/>
            </w:tabs>
            <w:rPr>
              <w:del w:id="258" w:author="Kyle Thomson" w:date="2016-02-01T15:55:00Z"/>
              <w:rFonts w:eastAsiaTheme="minorEastAsia"/>
              <w:noProof/>
              <w:lang w:eastAsia="en-CA"/>
            </w:rPr>
          </w:pPr>
          <w:del w:id="259" w:author="Kyle Thomson" w:date="2016-02-01T15:55:00Z">
            <w:r w:rsidRPr="000542C0" w:rsidDel="000542C0">
              <w:rPr>
                <w:noProof/>
                <w:rPrChange w:id="260" w:author="Kyle Thomson" w:date="2016-02-01T15:55:00Z">
                  <w:rPr>
                    <w:rStyle w:val="Hyperlink"/>
                    <w:noProof/>
                  </w:rPr>
                </w:rPrChange>
              </w:rPr>
              <w:delText>4.2.3 General Requirements:</w:delText>
            </w:r>
            <w:r w:rsidDel="000542C0">
              <w:rPr>
                <w:noProof/>
                <w:webHidden/>
              </w:rPr>
              <w:tab/>
            </w:r>
            <w:r w:rsidR="00DA2E19" w:rsidDel="000542C0">
              <w:rPr>
                <w:noProof/>
                <w:webHidden/>
              </w:rPr>
              <w:delText>1</w:delText>
            </w:r>
          </w:del>
        </w:p>
        <w:p w14:paraId="5B8160C6" w14:textId="77777777" w:rsidR="00D17093" w:rsidDel="000542C0" w:rsidRDefault="00D17093">
          <w:pPr>
            <w:pStyle w:val="TOC2"/>
            <w:tabs>
              <w:tab w:val="right" w:leader="dot" w:pos="9350"/>
            </w:tabs>
            <w:rPr>
              <w:del w:id="261" w:author="Kyle Thomson" w:date="2016-02-01T15:55:00Z"/>
              <w:rFonts w:eastAsiaTheme="minorEastAsia"/>
              <w:noProof/>
              <w:lang w:eastAsia="en-CA"/>
            </w:rPr>
          </w:pPr>
          <w:del w:id="262" w:author="Kyle Thomson" w:date="2016-02-01T15:55:00Z">
            <w:r w:rsidRPr="000542C0" w:rsidDel="000542C0">
              <w:rPr>
                <w:noProof/>
                <w:rPrChange w:id="263" w:author="Kyle Thomson" w:date="2016-02-01T15:55:00Z">
                  <w:rPr>
                    <w:rStyle w:val="Hyperlink"/>
                    <w:noProof/>
                  </w:rPr>
                </w:rPrChange>
              </w:rPr>
              <w:delText>4.3 Security Requirements:</w:delText>
            </w:r>
            <w:r w:rsidDel="000542C0">
              <w:rPr>
                <w:noProof/>
                <w:webHidden/>
              </w:rPr>
              <w:tab/>
            </w:r>
            <w:r w:rsidR="00DA2E19" w:rsidDel="000542C0">
              <w:rPr>
                <w:noProof/>
                <w:webHidden/>
              </w:rPr>
              <w:delText>1</w:delText>
            </w:r>
          </w:del>
        </w:p>
        <w:p w14:paraId="0D6A7F53" w14:textId="77777777" w:rsidR="00D17093" w:rsidDel="000542C0" w:rsidRDefault="00D17093">
          <w:pPr>
            <w:pStyle w:val="TOC3"/>
            <w:tabs>
              <w:tab w:val="right" w:leader="dot" w:pos="9350"/>
            </w:tabs>
            <w:rPr>
              <w:del w:id="264" w:author="Kyle Thomson" w:date="2016-02-01T15:55:00Z"/>
              <w:rFonts w:eastAsiaTheme="minorEastAsia"/>
              <w:noProof/>
              <w:lang w:eastAsia="en-CA"/>
            </w:rPr>
          </w:pPr>
          <w:del w:id="265" w:author="Kyle Thomson" w:date="2016-02-01T15:55:00Z">
            <w:r w:rsidRPr="000542C0" w:rsidDel="000542C0">
              <w:rPr>
                <w:noProof/>
                <w:rPrChange w:id="266" w:author="Kyle Thomson" w:date="2016-02-01T15:55:00Z">
                  <w:rPr>
                    <w:rStyle w:val="Hyperlink"/>
                    <w:noProof/>
                  </w:rPr>
                </w:rPrChange>
              </w:rPr>
              <w:delText>4.3.1 Player User:</w:delText>
            </w:r>
            <w:r w:rsidDel="000542C0">
              <w:rPr>
                <w:noProof/>
                <w:webHidden/>
              </w:rPr>
              <w:tab/>
            </w:r>
            <w:r w:rsidR="00DA2E19" w:rsidDel="000542C0">
              <w:rPr>
                <w:noProof/>
                <w:webHidden/>
              </w:rPr>
              <w:delText>1</w:delText>
            </w:r>
          </w:del>
        </w:p>
        <w:p w14:paraId="49A33C23" w14:textId="77777777" w:rsidR="00D17093" w:rsidDel="000542C0" w:rsidRDefault="00D17093">
          <w:pPr>
            <w:pStyle w:val="TOC3"/>
            <w:tabs>
              <w:tab w:val="right" w:leader="dot" w:pos="9350"/>
            </w:tabs>
            <w:rPr>
              <w:del w:id="267" w:author="Kyle Thomson" w:date="2016-02-01T15:55:00Z"/>
              <w:rFonts w:eastAsiaTheme="minorEastAsia"/>
              <w:noProof/>
              <w:lang w:eastAsia="en-CA"/>
            </w:rPr>
          </w:pPr>
          <w:del w:id="268" w:author="Kyle Thomson" w:date="2016-02-01T15:55:00Z">
            <w:r w:rsidRPr="000542C0" w:rsidDel="000542C0">
              <w:rPr>
                <w:noProof/>
                <w:rPrChange w:id="269" w:author="Kyle Thomson" w:date="2016-02-01T15:55:00Z">
                  <w:rPr>
                    <w:rStyle w:val="Hyperlink"/>
                    <w:noProof/>
                  </w:rPr>
                </w:rPrChange>
              </w:rPr>
              <w:delText>4.3.2 Developer User:</w:delText>
            </w:r>
            <w:r w:rsidDel="000542C0">
              <w:rPr>
                <w:noProof/>
                <w:webHidden/>
              </w:rPr>
              <w:tab/>
            </w:r>
            <w:r w:rsidR="00DA2E19" w:rsidDel="000542C0">
              <w:rPr>
                <w:noProof/>
                <w:webHidden/>
              </w:rPr>
              <w:delText>1</w:delText>
            </w:r>
          </w:del>
        </w:p>
        <w:p w14:paraId="1646F245" w14:textId="77777777" w:rsidR="00D17093" w:rsidDel="000542C0" w:rsidRDefault="00D17093">
          <w:pPr>
            <w:pStyle w:val="TOC3"/>
            <w:tabs>
              <w:tab w:val="right" w:leader="dot" w:pos="9350"/>
            </w:tabs>
            <w:rPr>
              <w:del w:id="270" w:author="Kyle Thomson" w:date="2016-02-01T15:55:00Z"/>
              <w:rFonts w:eastAsiaTheme="minorEastAsia"/>
              <w:noProof/>
              <w:lang w:eastAsia="en-CA"/>
            </w:rPr>
          </w:pPr>
          <w:del w:id="271" w:author="Kyle Thomson" w:date="2016-02-01T15:55:00Z">
            <w:r w:rsidRPr="000542C0" w:rsidDel="000542C0">
              <w:rPr>
                <w:noProof/>
                <w:rPrChange w:id="272" w:author="Kyle Thomson" w:date="2016-02-01T15:55:00Z">
                  <w:rPr>
                    <w:rStyle w:val="Hyperlink"/>
                    <w:noProof/>
                  </w:rPr>
                </w:rPrChange>
              </w:rPr>
              <w:delText>4.3.3 General Requirements:</w:delText>
            </w:r>
            <w:r w:rsidDel="000542C0">
              <w:rPr>
                <w:noProof/>
                <w:webHidden/>
              </w:rPr>
              <w:tab/>
            </w:r>
            <w:r w:rsidR="00DA2E19" w:rsidDel="000542C0">
              <w:rPr>
                <w:noProof/>
                <w:webHidden/>
              </w:rPr>
              <w:delText>1</w:delText>
            </w:r>
          </w:del>
        </w:p>
        <w:p w14:paraId="3AC8F597" w14:textId="77777777" w:rsidR="00D17093" w:rsidDel="000542C0" w:rsidRDefault="00D17093">
          <w:pPr>
            <w:pStyle w:val="TOC2"/>
            <w:tabs>
              <w:tab w:val="right" w:leader="dot" w:pos="9350"/>
            </w:tabs>
            <w:rPr>
              <w:del w:id="273" w:author="Kyle Thomson" w:date="2016-02-01T15:55:00Z"/>
              <w:rFonts w:eastAsiaTheme="minorEastAsia"/>
              <w:noProof/>
              <w:lang w:eastAsia="en-CA"/>
            </w:rPr>
          </w:pPr>
          <w:del w:id="274" w:author="Kyle Thomson" w:date="2016-02-01T15:55:00Z">
            <w:r w:rsidRPr="000542C0" w:rsidDel="000542C0">
              <w:rPr>
                <w:noProof/>
                <w:rPrChange w:id="275" w:author="Kyle Thomson" w:date="2016-02-01T15:55:00Z">
                  <w:rPr>
                    <w:rStyle w:val="Hyperlink"/>
                    <w:noProof/>
                  </w:rPr>
                </w:rPrChange>
              </w:rPr>
              <w:delText>4.4 Software Quality Attributes:</w:delText>
            </w:r>
            <w:r w:rsidDel="000542C0">
              <w:rPr>
                <w:noProof/>
                <w:webHidden/>
              </w:rPr>
              <w:tab/>
            </w:r>
            <w:r w:rsidR="00DA2E19" w:rsidDel="000542C0">
              <w:rPr>
                <w:noProof/>
                <w:webHidden/>
              </w:rPr>
              <w:delText>1</w:delText>
            </w:r>
          </w:del>
        </w:p>
        <w:p w14:paraId="4A82885B" w14:textId="77777777" w:rsidR="00D17093" w:rsidDel="000542C0" w:rsidRDefault="00D17093">
          <w:pPr>
            <w:pStyle w:val="TOC3"/>
            <w:tabs>
              <w:tab w:val="right" w:leader="dot" w:pos="9350"/>
            </w:tabs>
            <w:rPr>
              <w:del w:id="276" w:author="Kyle Thomson" w:date="2016-02-01T15:55:00Z"/>
              <w:rFonts w:eastAsiaTheme="minorEastAsia"/>
              <w:noProof/>
              <w:lang w:eastAsia="en-CA"/>
            </w:rPr>
          </w:pPr>
          <w:del w:id="277" w:author="Kyle Thomson" w:date="2016-02-01T15:55:00Z">
            <w:r w:rsidRPr="000542C0" w:rsidDel="000542C0">
              <w:rPr>
                <w:noProof/>
                <w:rPrChange w:id="278" w:author="Kyle Thomson" w:date="2016-02-01T15:55:00Z">
                  <w:rPr>
                    <w:rStyle w:val="Hyperlink"/>
                    <w:noProof/>
                  </w:rPr>
                </w:rPrChange>
              </w:rPr>
              <w:delText>4.4.1 Reliability:</w:delText>
            </w:r>
            <w:r w:rsidDel="000542C0">
              <w:rPr>
                <w:noProof/>
                <w:webHidden/>
              </w:rPr>
              <w:tab/>
            </w:r>
            <w:r w:rsidR="00DA2E19" w:rsidDel="000542C0">
              <w:rPr>
                <w:noProof/>
                <w:webHidden/>
              </w:rPr>
              <w:delText>1</w:delText>
            </w:r>
          </w:del>
        </w:p>
        <w:p w14:paraId="0CB5F77C" w14:textId="77777777" w:rsidR="00D17093" w:rsidDel="000542C0" w:rsidRDefault="00D17093">
          <w:pPr>
            <w:pStyle w:val="TOC3"/>
            <w:tabs>
              <w:tab w:val="right" w:leader="dot" w:pos="9350"/>
            </w:tabs>
            <w:rPr>
              <w:del w:id="279" w:author="Kyle Thomson" w:date="2016-02-01T15:55:00Z"/>
              <w:rFonts w:eastAsiaTheme="minorEastAsia"/>
              <w:noProof/>
              <w:lang w:eastAsia="en-CA"/>
            </w:rPr>
          </w:pPr>
          <w:del w:id="280" w:author="Kyle Thomson" w:date="2016-02-01T15:55:00Z">
            <w:r w:rsidRPr="000542C0" w:rsidDel="000542C0">
              <w:rPr>
                <w:noProof/>
                <w:rPrChange w:id="281" w:author="Kyle Thomson" w:date="2016-02-01T15:55:00Z">
                  <w:rPr>
                    <w:rStyle w:val="Hyperlink"/>
                    <w:noProof/>
                  </w:rPr>
                </w:rPrChange>
              </w:rPr>
              <w:delText>4.4.2 Availability:</w:delText>
            </w:r>
            <w:r w:rsidDel="000542C0">
              <w:rPr>
                <w:noProof/>
                <w:webHidden/>
              </w:rPr>
              <w:tab/>
            </w:r>
            <w:r w:rsidR="00DA2E19" w:rsidDel="000542C0">
              <w:rPr>
                <w:noProof/>
                <w:webHidden/>
              </w:rPr>
              <w:delText>1</w:delText>
            </w:r>
          </w:del>
        </w:p>
        <w:p w14:paraId="3BE3FD27" w14:textId="77777777" w:rsidR="00D17093" w:rsidDel="000542C0" w:rsidRDefault="00D17093">
          <w:pPr>
            <w:pStyle w:val="TOC3"/>
            <w:tabs>
              <w:tab w:val="right" w:leader="dot" w:pos="9350"/>
            </w:tabs>
            <w:rPr>
              <w:del w:id="282" w:author="Kyle Thomson" w:date="2016-02-01T15:55:00Z"/>
              <w:rFonts w:eastAsiaTheme="minorEastAsia"/>
              <w:noProof/>
              <w:lang w:eastAsia="en-CA"/>
            </w:rPr>
          </w:pPr>
          <w:del w:id="283" w:author="Kyle Thomson" w:date="2016-02-01T15:55:00Z">
            <w:r w:rsidRPr="000542C0" w:rsidDel="000542C0">
              <w:rPr>
                <w:noProof/>
                <w:rPrChange w:id="284" w:author="Kyle Thomson" w:date="2016-02-01T15:55:00Z">
                  <w:rPr>
                    <w:rStyle w:val="Hyperlink"/>
                    <w:noProof/>
                  </w:rPr>
                </w:rPrChange>
              </w:rPr>
              <w:delText>4.4.3 Maintainability:</w:delText>
            </w:r>
            <w:r w:rsidDel="000542C0">
              <w:rPr>
                <w:noProof/>
                <w:webHidden/>
              </w:rPr>
              <w:tab/>
            </w:r>
            <w:r w:rsidR="00DA2E19" w:rsidDel="000542C0">
              <w:rPr>
                <w:noProof/>
                <w:webHidden/>
              </w:rPr>
              <w:delText>1</w:delText>
            </w:r>
          </w:del>
        </w:p>
        <w:p w14:paraId="3473A858" w14:textId="77777777" w:rsidR="00D17093" w:rsidDel="000542C0" w:rsidRDefault="00D17093">
          <w:pPr>
            <w:pStyle w:val="TOC3"/>
            <w:tabs>
              <w:tab w:val="right" w:leader="dot" w:pos="9350"/>
            </w:tabs>
            <w:rPr>
              <w:del w:id="285" w:author="Kyle Thomson" w:date="2016-02-01T15:55:00Z"/>
              <w:rFonts w:eastAsiaTheme="minorEastAsia"/>
              <w:noProof/>
              <w:lang w:eastAsia="en-CA"/>
            </w:rPr>
          </w:pPr>
          <w:del w:id="286" w:author="Kyle Thomson" w:date="2016-02-01T15:55:00Z">
            <w:r w:rsidRPr="000542C0" w:rsidDel="000542C0">
              <w:rPr>
                <w:noProof/>
                <w:rPrChange w:id="287" w:author="Kyle Thomson" w:date="2016-02-01T15:55:00Z">
                  <w:rPr>
                    <w:rStyle w:val="Hyperlink"/>
                    <w:noProof/>
                  </w:rPr>
                </w:rPrChange>
              </w:rPr>
              <w:delText>4.4.4 Portability:</w:delText>
            </w:r>
            <w:r w:rsidDel="000542C0">
              <w:rPr>
                <w:noProof/>
                <w:webHidden/>
              </w:rPr>
              <w:tab/>
            </w:r>
            <w:r w:rsidR="00DA2E19" w:rsidDel="000542C0">
              <w:rPr>
                <w:noProof/>
                <w:webHidden/>
              </w:rPr>
              <w:delText>1</w:delText>
            </w:r>
          </w:del>
        </w:p>
        <w:p w14:paraId="540E1661" w14:textId="77777777" w:rsidR="00D17093" w:rsidDel="000542C0" w:rsidRDefault="00D17093">
          <w:pPr>
            <w:pStyle w:val="TOC2"/>
            <w:tabs>
              <w:tab w:val="right" w:leader="dot" w:pos="9350"/>
            </w:tabs>
            <w:rPr>
              <w:del w:id="288" w:author="Kyle Thomson" w:date="2016-02-01T15:55:00Z"/>
              <w:rFonts w:eastAsiaTheme="minorEastAsia"/>
              <w:noProof/>
              <w:lang w:eastAsia="en-CA"/>
            </w:rPr>
          </w:pPr>
          <w:del w:id="289" w:author="Kyle Thomson" w:date="2016-02-01T15:55:00Z">
            <w:r w:rsidRPr="000542C0" w:rsidDel="000542C0">
              <w:rPr>
                <w:noProof/>
                <w:rPrChange w:id="290" w:author="Kyle Thomson" w:date="2016-02-01T15:55:00Z">
                  <w:rPr>
                    <w:rStyle w:val="Hyperlink"/>
                    <w:noProof/>
                  </w:rPr>
                </w:rPrChange>
              </w:rPr>
              <w:delText>4.5 Project Documentation:</w:delText>
            </w:r>
            <w:r w:rsidDel="000542C0">
              <w:rPr>
                <w:noProof/>
                <w:webHidden/>
              </w:rPr>
              <w:tab/>
            </w:r>
            <w:r w:rsidR="00DA2E19" w:rsidDel="000542C0">
              <w:rPr>
                <w:noProof/>
                <w:webHidden/>
              </w:rPr>
              <w:delText>1</w:delText>
            </w:r>
          </w:del>
        </w:p>
        <w:p w14:paraId="3B7D5BFC" w14:textId="77777777" w:rsidR="00D17093" w:rsidDel="000542C0" w:rsidRDefault="00D17093">
          <w:pPr>
            <w:pStyle w:val="TOC1"/>
            <w:tabs>
              <w:tab w:val="right" w:leader="dot" w:pos="9350"/>
            </w:tabs>
            <w:rPr>
              <w:del w:id="291" w:author="Kyle Thomson" w:date="2016-02-01T15:55:00Z"/>
              <w:rFonts w:eastAsiaTheme="minorEastAsia"/>
              <w:noProof/>
              <w:lang w:eastAsia="en-CA"/>
            </w:rPr>
          </w:pPr>
          <w:del w:id="292" w:author="Kyle Thomson" w:date="2016-02-01T15:55:00Z">
            <w:r w:rsidRPr="000542C0" w:rsidDel="000542C0">
              <w:rPr>
                <w:noProof/>
                <w:rPrChange w:id="293" w:author="Kyle Thomson" w:date="2016-02-01T15:55:00Z">
                  <w:rPr>
                    <w:rStyle w:val="Hyperlink"/>
                    <w:noProof/>
                  </w:rPr>
                </w:rPrChange>
              </w:rPr>
              <w:delText>5.0 Appendices:</w:delText>
            </w:r>
            <w:r w:rsidDel="000542C0">
              <w:rPr>
                <w:noProof/>
                <w:webHidden/>
              </w:rPr>
              <w:tab/>
            </w:r>
            <w:r w:rsidR="00DA2E19" w:rsidDel="000542C0">
              <w:rPr>
                <w:noProof/>
                <w:webHidden/>
              </w:rPr>
              <w:delText>1</w:delText>
            </w:r>
          </w:del>
        </w:p>
        <w:p w14:paraId="533E96BB" w14:textId="77777777" w:rsidR="00D17093" w:rsidDel="000542C0" w:rsidRDefault="00D17093">
          <w:pPr>
            <w:pStyle w:val="TOC2"/>
            <w:tabs>
              <w:tab w:val="right" w:leader="dot" w:pos="9350"/>
            </w:tabs>
            <w:rPr>
              <w:del w:id="294" w:author="Kyle Thomson" w:date="2016-02-01T15:55:00Z"/>
              <w:rFonts w:eastAsiaTheme="minorEastAsia"/>
              <w:noProof/>
              <w:lang w:eastAsia="en-CA"/>
            </w:rPr>
          </w:pPr>
          <w:del w:id="295" w:author="Kyle Thomson" w:date="2016-02-01T15:55:00Z">
            <w:r w:rsidRPr="000542C0" w:rsidDel="000542C0">
              <w:rPr>
                <w:noProof/>
                <w:rPrChange w:id="296" w:author="Kyle Thomson" w:date="2016-02-01T15:55:00Z">
                  <w:rPr>
                    <w:rStyle w:val="Hyperlink"/>
                    <w:noProof/>
                  </w:rPr>
                </w:rPrChange>
              </w:rPr>
              <w:delText>Appendix A: Terminology/Glossary/Definitions</w:delText>
            </w:r>
            <w:r w:rsidDel="000542C0">
              <w:rPr>
                <w:noProof/>
                <w:webHidden/>
              </w:rPr>
              <w:tab/>
            </w:r>
            <w:r w:rsidR="00DA2E19" w:rsidDel="000542C0">
              <w:rPr>
                <w:noProof/>
                <w:webHidden/>
              </w:rPr>
              <w:delText>1</w:delText>
            </w:r>
          </w:del>
        </w:p>
        <w:p w14:paraId="23296904" w14:textId="77777777" w:rsidR="00D17093" w:rsidDel="000542C0" w:rsidRDefault="00D17093">
          <w:pPr>
            <w:pStyle w:val="TOC2"/>
            <w:tabs>
              <w:tab w:val="right" w:leader="dot" w:pos="9350"/>
            </w:tabs>
            <w:rPr>
              <w:del w:id="297" w:author="Kyle Thomson" w:date="2016-02-01T15:55:00Z"/>
              <w:rFonts w:eastAsiaTheme="minorEastAsia"/>
              <w:noProof/>
              <w:lang w:eastAsia="en-CA"/>
            </w:rPr>
          </w:pPr>
          <w:del w:id="298" w:author="Kyle Thomson" w:date="2016-02-01T15:55:00Z">
            <w:r w:rsidRPr="000542C0" w:rsidDel="000542C0">
              <w:rPr>
                <w:noProof/>
                <w:rPrChange w:id="299" w:author="Kyle Thomson" w:date="2016-02-01T15:55:00Z">
                  <w:rPr>
                    <w:rStyle w:val="Hyperlink"/>
                    <w:noProof/>
                  </w:rPr>
                </w:rPrChange>
              </w:rPr>
              <w:delText>Appendix B: Use Cases</w:delText>
            </w:r>
            <w:r w:rsidDel="000542C0">
              <w:rPr>
                <w:noProof/>
                <w:webHidden/>
              </w:rPr>
              <w:tab/>
            </w:r>
            <w:r w:rsidR="00DA2E19" w:rsidDel="000542C0">
              <w:rPr>
                <w:noProof/>
                <w:webHidden/>
              </w:rPr>
              <w:delText>1</w:delText>
            </w:r>
          </w:del>
        </w:p>
        <w:p w14:paraId="2D99041C" w14:textId="77777777" w:rsidR="00FB6D57" w:rsidRDefault="00FB6D57">
          <w:r>
            <w:rPr>
              <w:b/>
              <w:bCs/>
              <w:noProof/>
            </w:rPr>
            <w:fldChar w:fldCharType="end"/>
          </w:r>
        </w:p>
      </w:sdtContent>
    </w:sdt>
    <w:p w14:paraId="623F76CB" w14:textId="77777777" w:rsidR="00FB6D57" w:rsidRDefault="00FB6D57">
      <w:r>
        <w:br w:type="page"/>
      </w:r>
      <w:bookmarkStart w:id="300" w:name="_GoBack"/>
      <w:bookmarkEnd w:id="300"/>
    </w:p>
    <w:p w14:paraId="709A65AD" w14:textId="25E43744" w:rsidR="00386EA2" w:rsidRDefault="00FC6829" w:rsidP="00FC6829">
      <w:pPr>
        <w:pStyle w:val="Heading1"/>
      </w:pPr>
      <w:bookmarkStart w:id="301" w:name="_Toc442105433"/>
      <w:r>
        <w:lastRenderedPageBreak/>
        <w:t>Changelog:</w:t>
      </w:r>
      <w:bookmarkEnd w:id="301"/>
      <w:r>
        <w:t xml:space="preserve"> </w:t>
      </w:r>
    </w:p>
    <w:p w14:paraId="6F90ED15" w14:textId="77777777" w:rsidR="00FC6829" w:rsidRDefault="00FC6829" w:rsidP="00386EA2"/>
    <w:tbl>
      <w:tblPr>
        <w:tblStyle w:val="TableGrid"/>
        <w:tblW w:w="0" w:type="auto"/>
        <w:tblLook w:val="04A0" w:firstRow="1" w:lastRow="0" w:firstColumn="1" w:lastColumn="0" w:noHBand="0" w:noVBand="1"/>
      </w:tblPr>
      <w:tblGrid>
        <w:gridCol w:w="1696"/>
        <w:gridCol w:w="1701"/>
        <w:gridCol w:w="5953"/>
      </w:tblGrid>
      <w:tr w:rsidR="00386EA2" w14:paraId="0CE8EF61" w14:textId="77777777" w:rsidTr="00386EA2">
        <w:tc>
          <w:tcPr>
            <w:tcW w:w="1696" w:type="dxa"/>
          </w:tcPr>
          <w:p w14:paraId="6E3B8AB7" w14:textId="77777777" w:rsidR="00386EA2" w:rsidRPr="00386EA2" w:rsidRDefault="00386EA2" w:rsidP="00386EA2">
            <w:pPr>
              <w:rPr>
                <w:b/>
              </w:rPr>
            </w:pPr>
            <w:r w:rsidRPr="00386EA2">
              <w:rPr>
                <w:b/>
              </w:rPr>
              <w:t>Team Member</w:t>
            </w:r>
          </w:p>
        </w:tc>
        <w:tc>
          <w:tcPr>
            <w:tcW w:w="1701" w:type="dxa"/>
          </w:tcPr>
          <w:p w14:paraId="7D458BD5" w14:textId="77777777" w:rsidR="00386EA2" w:rsidRPr="00386EA2" w:rsidRDefault="00386EA2" w:rsidP="00386EA2">
            <w:pPr>
              <w:rPr>
                <w:b/>
              </w:rPr>
            </w:pPr>
            <w:r w:rsidRPr="00386EA2">
              <w:rPr>
                <w:b/>
              </w:rPr>
              <w:t>Date of Change</w:t>
            </w:r>
          </w:p>
        </w:tc>
        <w:tc>
          <w:tcPr>
            <w:tcW w:w="5953" w:type="dxa"/>
          </w:tcPr>
          <w:p w14:paraId="7012663C" w14:textId="77777777" w:rsidR="00386EA2" w:rsidRPr="00386EA2" w:rsidRDefault="00386EA2" w:rsidP="00386EA2">
            <w:pPr>
              <w:rPr>
                <w:b/>
              </w:rPr>
            </w:pPr>
            <w:r w:rsidRPr="00386EA2">
              <w:rPr>
                <w:b/>
              </w:rPr>
              <w:t>Change Comment</w:t>
            </w:r>
          </w:p>
        </w:tc>
      </w:tr>
      <w:tr w:rsidR="00386EA2" w14:paraId="0DB60C06" w14:textId="77777777" w:rsidTr="00386EA2">
        <w:tc>
          <w:tcPr>
            <w:tcW w:w="1696" w:type="dxa"/>
          </w:tcPr>
          <w:p w14:paraId="5F341F26" w14:textId="77777777" w:rsidR="00386EA2" w:rsidRDefault="00386EA2" w:rsidP="00386EA2">
            <w:r>
              <w:t>K Thomson-Diks</w:t>
            </w:r>
          </w:p>
        </w:tc>
        <w:tc>
          <w:tcPr>
            <w:tcW w:w="1701" w:type="dxa"/>
          </w:tcPr>
          <w:p w14:paraId="6D9BD682" w14:textId="77777777" w:rsidR="00386EA2" w:rsidRDefault="00C94CAF" w:rsidP="00386EA2">
            <w:r>
              <w:t>Dec 11, 2015</w:t>
            </w:r>
          </w:p>
        </w:tc>
        <w:tc>
          <w:tcPr>
            <w:tcW w:w="5953" w:type="dxa"/>
          </w:tcPr>
          <w:p w14:paraId="0E81340A" w14:textId="176D6586" w:rsidR="006D1288" w:rsidRDefault="00C94CAF" w:rsidP="00386EA2">
            <w:r>
              <w:t>Initial template.</w:t>
            </w:r>
          </w:p>
        </w:tc>
      </w:tr>
      <w:tr w:rsidR="00386EA2" w14:paraId="51CCEDF2" w14:textId="77777777" w:rsidTr="00386EA2">
        <w:tc>
          <w:tcPr>
            <w:tcW w:w="1696" w:type="dxa"/>
          </w:tcPr>
          <w:p w14:paraId="1BF7F1FD" w14:textId="3F0DAAB8" w:rsidR="00386EA2" w:rsidRDefault="000E0A1F" w:rsidP="00386EA2">
            <w:r>
              <w:t>K Thomson-Diks</w:t>
            </w:r>
          </w:p>
        </w:tc>
        <w:tc>
          <w:tcPr>
            <w:tcW w:w="1701" w:type="dxa"/>
          </w:tcPr>
          <w:p w14:paraId="120B260B" w14:textId="2F6848C3" w:rsidR="00386EA2" w:rsidRDefault="000E0A1F" w:rsidP="00386EA2">
            <w:r>
              <w:t>Dec 14, 2015</w:t>
            </w:r>
          </w:p>
        </w:tc>
        <w:tc>
          <w:tcPr>
            <w:tcW w:w="5953" w:type="dxa"/>
          </w:tcPr>
          <w:p w14:paraId="50BF3123" w14:textId="7FBA9478" w:rsidR="00386EA2" w:rsidRDefault="000E0A1F" w:rsidP="00386EA2">
            <w:r>
              <w:t>Section 1</w:t>
            </w:r>
            <w:r w:rsidR="00FF3D15">
              <w:t xml:space="preserve"> and 2 finished.</w:t>
            </w:r>
          </w:p>
        </w:tc>
      </w:tr>
      <w:tr w:rsidR="00386EA2" w14:paraId="081612F5" w14:textId="77777777" w:rsidTr="00386EA2">
        <w:tc>
          <w:tcPr>
            <w:tcW w:w="1696" w:type="dxa"/>
          </w:tcPr>
          <w:p w14:paraId="3DD13BC6" w14:textId="5B3A6597" w:rsidR="00386EA2" w:rsidRDefault="00FF3D15" w:rsidP="00386EA2">
            <w:r>
              <w:t>K Thomson-Diks</w:t>
            </w:r>
          </w:p>
        </w:tc>
        <w:tc>
          <w:tcPr>
            <w:tcW w:w="1701" w:type="dxa"/>
          </w:tcPr>
          <w:p w14:paraId="1EEEF31F" w14:textId="4A6FB72A" w:rsidR="00386EA2" w:rsidRDefault="00FF3D15" w:rsidP="00386EA2">
            <w:r>
              <w:t>Dec 15, 2015</w:t>
            </w:r>
          </w:p>
        </w:tc>
        <w:tc>
          <w:tcPr>
            <w:tcW w:w="5953" w:type="dxa"/>
          </w:tcPr>
          <w:p w14:paraId="4FF1BE15" w14:textId="6CCD8B50" w:rsidR="00386EA2" w:rsidRDefault="00367795" w:rsidP="00386EA2">
            <w:r>
              <w:t>Section 3 and 4 finished</w:t>
            </w:r>
            <w:r w:rsidR="00FF3D15">
              <w:t>.</w:t>
            </w:r>
          </w:p>
        </w:tc>
      </w:tr>
      <w:tr w:rsidR="00386EA2" w14:paraId="6A997C15" w14:textId="77777777" w:rsidTr="00386EA2">
        <w:tc>
          <w:tcPr>
            <w:tcW w:w="1696" w:type="dxa"/>
          </w:tcPr>
          <w:p w14:paraId="51E206FC" w14:textId="255E18D4" w:rsidR="00386EA2" w:rsidRDefault="00732E09" w:rsidP="00386EA2">
            <w:r>
              <w:t>K Thomson-Diks</w:t>
            </w:r>
          </w:p>
        </w:tc>
        <w:tc>
          <w:tcPr>
            <w:tcW w:w="1701" w:type="dxa"/>
          </w:tcPr>
          <w:p w14:paraId="6732E469" w14:textId="039F01CF" w:rsidR="00386EA2" w:rsidRDefault="00732E09" w:rsidP="00386EA2">
            <w:r>
              <w:t>Dec 15, 2015</w:t>
            </w:r>
          </w:p>
        </w:tc>
        <w:tc>
          <w:tcPr>
            <w:tcW w:w="5953" w:type="dxa"/>
          </w:tcPr>
          <w:p w14:paraId="26717B72" w14:textId="0F7C0323" w:rsidR="00386EA2" w:rsidRDefault="00732E09" w:rsidP="00386EA2">
            <w:r>
              <w:t xml:space="preserve">Appendices completed. Use cases added. </w:t>
            </w:r>
          </w:p>
        </w:tc>
      </w:tr>
      <w:tr w:rsidR="00386EA2" w14:paraId="288B0881" w14:textId="77777777" w:rsidTr="00386EA2">
        <w:tc>
          <w:tcPr>
            <w:tcW w:w="1696" w:type="dxa"/>
          </w:tcPr>
          <w:p w14:paraId="1D3A3043" w14:textId="48FBAD41" w:rsidR="00386EA2" w:rsidRDefault="00DE2277" w:rsidP="00DE2277">
            <w:r>
              <w:t>J Thompson</w:t>
            </w:r>
          </w:p>
        </w:tc>
        <w:tc>
          <w:tcPr>
            <w:tcW w:w="1701" w:type="dxa"/>
          </w:tcPr>
          <w:p w14:paraId="5C5A2CC4" w14:textId="0364A271" w:rsidR="00386EA2" w:rsidRDefault="00DE2277" w:rsidP="00386EA2">
            <w:r>
              <w:t>Dec 17, 2015</w:t>
            </w:r>
          </w:p>
        </w:tc>
        <w:tc>
          <w:tcPr>
            <w:tcW w:w="5953" w:type="dxa"/>
          </w:tcPr>
          <w:p w14:paraId="0A743E69" w14:textId="444FE90C" w:rsidR="00386EA2" w:rsidRDefault="00DE2277" w:rsidP="00386EA2">
            <w:r>
              <w:t>Section 3.2 requirements – Room Generation</w:t>
            </w:r>
          </w:p>
        </w:tc>
      </w:tr>
      <w:tr w:rsidR="00386EA2" w14:paraId="1450AF5E" w14:textId="77777777" w:rsidTr="00386EA2">
        <w:tc>
          <w:tcPr>
            <w:tcW w:w="1696" w:type="dxa"/>
          </w:tcPr>
          <w:p w14:paraId="78D205D7" w14:textId="3C7CE9CE" w:rsidR="00386EA2" w:rsidRDefault="00AB162C" w:rsidP="00386EA2">
            <w:r>
              <w:t>A Schlichter</w:t>
            </w:r>
          </w:p>
        </w:tc>
        <w:tc>
          <w:tcPr>
            <w:tcW w:w="1701" w:type="dxa"/>
          </w:tcPr>
          <w:p w14:paraId="2C37062A" w14:textId="0A15C695" w:rsidR="00386EA2" w:rsidRDefault="00AB162C" w:rsidP="00386EA2">
            <w:r>
              <w:t>Dec 17, 2015</w:t>
            </w:r>
          </w:p>
        </w:tc>
        <w:tc>
          <w:tcPr>
            <w:tcW w:w="5953" w:type="dxa"/>
          </w:tcPr>
          <w:p w14:paraId="55F432E0" w14:textId="0B46FAA8" w:rsidR="00386EA2" w:rsidRDefault="00AB162C" w:rsidP="00386EA2">
            <w:r>
              <w:t>Section 3.2 requirements – Event, Rewards, State Machine</w:t>
            </w:r>
          </w:p>
        </w:tc>
      </w:tr>
      <w:tr w:rsidR="00386EA2" w14:paraId="15D29D20" w14:textId="77777777" w:rsidTr="00386EA2">
        <w:tc>
          <w:tcPr>
            <w:tcW w:w="1696" w:type="dxa"/>
          </w:tcPr>
          <w:p w14:paraId="76646384" w14:textId="05114082" w:rsidR="00386EA2" w:rsidRDefault="00D8358D" w:rsidP="00386EA2">
            <w:r>
              <w:t>K Thomson-Diks</w:t>
            </w:r>
          </w:p>
        </w:tc>
        <w:tc>
          <w:tcPr>
            <w:tcW w:w="1701" w:type="dxa"/>
          </w:tcPr>
          <w:p w14:paraId="044AABE7" w14:textId="01E45C0D" w:rsidR="00386EA2" w:rsidRDefault="00D8358D" w:rsidP="00386EA2">
            <w:r>
              <w:t>Feb 1, 2016</w:t>
            </w:r>
          </w:p>
        </w:tc>
        <w:tc>
          <w:tcPr>
            <w:tcW w:w="5953" w:type="dxa"/>
          </w:tcPr>
          <w:p w14:paraId="3FB17497" w14:textId="1195F9BD" w:rsidR="00386EA2" w:rsidRDefault="00D8358D" w:rsidP="00386EA2">
            <w:ins w:id="302" w:author="Kyle Thomson" w:date="2016-02-01T12:22:00Z">
              <w:r>
                <w:t>Updates to modified requirements.</w:t>
              </w:r>
            </w:ins>
          </w:p>
        </w:tc>
      </w:tr>
    </w:tbl>
    <w:p w14:paraId="3628DA13" w14:textId="322C0EE2" w:rsidR="00AC4D8C" w:rsidRDefault="00AC4D8C" w:rsidP="00FC6829">
      <w:pPr>
        <w:rPr>
          <w:rStyle w:val="Heading1Char"/>
        </w:rPr>
      </w:pPr>
    </w:p>
    <w:p w14:paraId="0C9AAF03" w14:textId="77777777" w:rsidR="00FC6829" w:rsidRDefault="00FC6829" w:rsidP="00FC6829"/>
    <w:p w14:paraId="1D322530" w14:textId="77777777" w:rsidR="00FC6829" w:rsidRDefault="00FC6829" w:rsidP="00FC6829"/>
    <w:p w14:paraId="0A3A65CD" w14:textId="77777777" w:rsidR="00FC6829" w:rsidRDefault="00FC6829">
      <w:pPr>
        <w:spacing w:after="160"/>
      </w:pPr>
      <w:r>
        <w:br w:type="page"/>
      </w:r>
    </w:p>
    <w:p w14:paraId="0018FA5C" w14:textId="5ED32793" w:rsidR="00FC6829" w:rsidRDefault="00330D88" w:rsidP="00330D88">
      <w:pPr>
        <w:pStyle w:val="Heading1"/>
      </w:pPr>
      <w:bookmarkStart w:id="303" w:name="_Toc442105434"/>
      <w:r w:rsidRPr="00330D88">
        <w:lastRenderedPageBreak/>
        <w:t>1.</w:t>
      </w:r>
      <w:r>
        <w:t xml:space="preserve"> </w:t>
      </w:r>
      <w:r w:rsidR="00FC6829">
        <w:t>Introduction:</w:t>
      </w:r>
      <w:bookmarkEnd w:id="303"/>
    </w:p>
    <w:p w14:paraId="2B09EE9D" w14:textId="77777777" w:rsidR="00FC6829" w:rsidRDefault="00FC6829" w:rsidP="00FC6829"/>
    <w:p w14:paraId="36DD2623" w14:textId="29F8B567" w:rsidR="00FC6829" w:rsidRDefault="002F7AD5" w:rsidP="002F7AD5">
      <w:pPr>
        <w:pStyle w:val="Heading2"/>
      </w:pPr>
      <w:bookmarkStart w:id="304" w:name="_Toc442105435"/>
      <w:r>
        <w:t xml:space="preserve">1.1 </w:t>
      </w:r>
      <w:r w:rsidR="00FC6829">
        <w:t>Purpose:</w:t>
      </w:r>
      <w:bookmarkEnd w:id="304"/>
    </w:p>
    <w:p w14:paraId="683F8D38" w14:textId="77777777" w:rsidR="00FC6829" w:rsidRDefault="00FC6829" w:rsidP="00FC6829"/>
    <w:p w14:paraId="3A4B8B32" w14:textId="392F0710" w:rsidR="000578B6" w:rsidRDefault="000578B6" w:rsidP="00FC6829">
      <w:r>
        <w:t xml:space="preserve">The following document contains the functional and non-functional requirements for the ARK: SINISTER game. It does not cover game mechanics or summary information about the game itself. </w:t>
      </w:r>
      <w:r w:rsidR="00405237">
        <w:t xml:space="preserve">Requirements will include procedural generation of rooms and events, the structure of UI, and creation and/or assimilation of assets including floor, wall, and door tiles, in-game objects, character models, audio, and narrative elements. In addition, the requirements sections for each of the items listed above will also name the tools and programs used in their creation (if known). </w:t>
      </w:r>
    </w:p>
    <w:p w14:paraId="299E4E4F" w14:textId="77777777" w:rsidR="00405237" w:rsidRDefault="00405237" w:rsidP="00FC6829"/>
    <w:p w14:paraId="5C2ECCE6" w14:textId="4F40C9FB" w:rsidR="00405237" w:rsidRDefault="00405237" w:rsidP="00FC6829">
      <w:r>
        <w:t xml:space="preserve">For the purposes of this initial draft not all application requirements are known or are subject to change as per the application’s capabilities. See Team ARK’s Change Management Plan </w:t>
      </w:r>
    </w:p>
    <w:p w14:paraId="77950C7E" w14:textId="77777777" w:rsidR="00FC6829" w:rsidRDefault="00FC6829" w:rsidP="00FC6829"/>
    <w:p w14:paraId="2A2A12D7" w14:textId="68B287C1" w:rsidR="00FC6829" w:rsidRDefault="002F7AD5" w:rsidP="002F7AD5">
      <w:pPr>
        <w:pStyle w:val="Heading2"/>
      </w:pPr>
      <w:bookmarkStart w:id="305" w:name="_Toc442105436"/>
      <w:r>
        <w:t xml:space="preserve">1.2 </w:t>
      </w:r>
      <w:r w:rsidR="00FC6829">
        <w:t>Document Conventions:</w:t>
      </w:r>
      <w:bookmarkEnd w:id="305"/>
    </w:p>
    <w:p w14:paraId="2C0D227B" w14:textId="77777777" w:rsidR="00FC6829" w:rsidRDefault="00FC6829" w:rsidP="00FC6829"/>
    <w:p w14:paraId="78A29DA9" w14:textId="6CC560E7" w:rsidR="008F27C9" w:rsidRDefault="008F27C9" w:rsidP="00FC6829">
      <w:r>
        <w:t>This document follows a simple tree structure, where the main header of a section is at the top of the page and labelled with a single digit. Subheading</w:t>
      </w:r>
      <w:r w:rsidR="000E0A1F">
        <w:t>s</w:t>
      </w:r>
      <w:r>
        <w:t xml:space="preserve"> are given </w:t>
      </w:r>
      <w:r w:rsidR="000E0A1F">
        <w:t xml:space="preserve">a second digit in the form of a single decimal place. Further subheadings are likewise separated with additional decimal places. </w:t>
      </w:r>
    </w:p>
    <w:p w14:paraId="339BBCFA" w14:textId="77777777" w:rsidR="00FC6829" w:rsidRDefault="00FC6829" w:rsidP="00FC6829"/>
    <w:p w14:paraId="32E27360" w14:textId="152E04AA" w:rsidR="00FC6829" w:rsidRDefault="002F7AD5" w:rsidP="002F7AD5">
      <w:pPr>
        <w:pStyle w:val="Heading2"/>
      </w:pPr>
      <w:bookmarkStart w:id="306" w:name="_Toc442105437"/>
      <w:r>
        <w:t xml:space="preserve">1.3 </w:t>
      </w:r>
      <w:r w:rsidR="00FC6829">
        <w:t>Intended Audience:</w:t>
      </w:r>
      <w:bookmarkEnd w:id="306"/>
    </w:p>
    <w:p w14:paraId="78AD8222" w14:textId="77777777" w:rsidR="00FC6829" w:rsidRDefault="00FC6829" w:rsidP="00FC6829"/>
    <w:p w14:paraId="6B236923" w14:textId="181F4D55" w:rsidR="000E0A1F" w:rsidRDefault="000E0A1F" w:rsidP="00FC6829">
      <w:r>
        <w:t>The intended audience of the SRS document are the primary stakeholders in the development of ARK: SINISTER: the development team including Aaron Schlichter, Chris Smukavic, Jordan Thompson, Josh Broomfield, and Kyle Thomson-Diks, and the project supervisor and adviser, Russ Foubert.</w:t>
      </w:r>
    </w:p>
    <w:p w14:paraId="3DB8C1DA" w14:textId="77777777" w:rsidR="00FC6829" w:rsidRDefault="00FC6829" w:rsidP="00FC6829"/>
    <w:p w14:paraId="30079894" w14:textId="2175A8F4" w:rsidR="00FC6829" w:rsidRDefault="002F7AD5" w:rsidP="002F7AD5">
      <w:pPr>
        <w:pStyle w:val="Heading2"/>
      </w:pPr>
      <w:bookmarkStart w:id="307" w:name="_Toc442105438"/>
      <w:r>
        <w:t>1.4 Scope</w:t>
      </w:r>
      <w:r w:rsidR="00FC6829">
        <w:t>:</w:t>
      </w:r>
      <w:bookmarkEnd w:id="307"/>
    </w:p>
    <w:p w14:paraId="73F1AFE5" w14:textId="77777777" w:rsidR="00FC6829" w:rsidRDefault="00FC6829" w:rsidP="00FC6829"/>
    <w:p w14:paraId="282E3503" w14:textId="5E63CA23" w:rsidR="00C462EF" w:rsidRDefault="00C462EF" w:rsidP="00FC6829">
      <w:r>
        <w:t xml:space="preserve">The ARK: SINISTER game is comprised of a few major components that must function independently but in unison in order to provide a complete game experience. </w:t>
      </w:r>
    </w:p>
    <w:p w14:paraId="009139D1" w14:textId="77777777" w:rsidR="00C462EF" w:rsidRDefault="00C462EF" w:rsidP="00FC6829"/>
    <w:p w14:paraId="5024E28C" w14:textId="13AC7DE8" w:rsidR="00C462EF" w:rsidRDefault="00C462EF" w:rsidP="00C462EF">
      <w:pPr>
        <w:pStyle w:val="ListParagraph"/>
        <w:numPr>
          <w:ilvl w:val="0"/>
          <w:numId w:val="5"/>
        </w:numPr>
      </w:pPr>
      <w:r>
        <w:t xml:space="preserve">The room </w:t>
      </w:r>
      <w:del w:id="308" w:author="Kyle Thomson" w:date="2016-02-01T12:22:00Z">
        <w:r w:rsidDel="00D8358D">
          <w:delText xml:space="preserve">generation </w:delText>
        </w:r>
      </w:del>
      <w:ins w:id="309" w:author="Kyle Thomson" w:date="2016-02-01T12:22:00Z">
        <w:r w:rsidR="00D8358D">
          <w:t xml:space="preserve">selection </w:t>
        </w:r>
      </w:ins>
      <w:r>
        <w:t xml:space="preserve">system: </w:t>
      </w:r>
      <w:ins w:id="310" w:author="Kyle Thomson" w:date="2016-02-01T12:23:00Z">
        <w:r w:rsidR="00D8358D">
          <w:t xml:space="preserve">a system in place for selecting a particular room from a list of possible rooms by the player. Allows for the click and drag of rooms as objects from an inventory list to the game world and the creation of the room in the world as a playable area. </w:t>
        </w:r>
      </w:ins>
      <w:del w:id="311" w:author="Kyle Thomson" w:date="2016-02-01T12:22:00Z">
        <w:r w:rsidDel="00D8358D">
          <w:delText>a set of rules governing the procedural generation of the game world; logging the current and possible future game states to prevent impossible scenarios or rooms with no entry or exit.</w:delText>
        </w:r>
      </w:del>
    </w:p>
    <w:p w14:paraId="37A47616" w14:textId="7B2A1BC6" w:rsidR="00C462EF" w:rsidRDefault="00C462EF" w:rsidP="00C462EF">
      <w:pPr>
        <w:pStyle w:val="ListParagraph"/>
        <w:numPr>
          <w:ilvl w:val="0"/>
          <w:numId w:val="5"/>
        </w:numPr>
      </w:pPr>
      <w:r>
        <w:t>The event generation system: a set of rules governing the procedural generation of in-game events. Allowable events are ones that provide a non-zero chance of success and whose options provide the player the option to use one or a combination of equipped items.</w:t>
      </w:r>
    </w:p>
    <w:p w14:paraId="7FE47A05" w14:textId="6C614E00" w:rsidR="00C462EF" w:rsidRDefault="00C462EF" w:rsidP="00C462EF">
      <w:pPr>
        <w:pStyle w:val="ListParagraph"/>
        <w:numPr>
          <w:ilvl w:val="0"/>
          <w:numId w:val="5"/>
        </w:numPr>
      </w:pPr>
      <w:r>
        <w:t xml:space="preserve">The rewards </w:t>
      </w:r>
      <w:r w:rsidR="002F7AD5">
        <w:t xml:space="preserve">and progression </w:t>
      </w:r>
      <w:r>
        <w:t xml:space="preserve">system: a set of rules governing the random generation of additional resources and abilities given to the player after clearing an event. </w:t>
      </w:r>
    </w:p>
    <w:p w14:paraId="249AA6EE" w14:textId="3B8429CA" w:rsidR="00C462EF" w:rsidRDefault="00C462EF" w:rsidP="00C462EF">
      <w:pPr>
        <w:pStyle w:val="ListParagraph"/>
        <w:numPr>
          <w:ilvl w:val="0"/>
          <w:numId w:val="5"/>
        </w:numPr>
      </w:pPr>
      <w:r>
        <w:t>The HUD and User Interface system: includes the main menu, any loading screens, and the heads-up displays in-game as well as the systems menu, character and inventory screens accessed as submenus of the HUD.</w:t>
      </w:r>
    </w:p>
    <w:p w14:paraId="7FBBE8AC" w14:textId="568666DA" w:rsidR="0078566E" w:rsidRDefault="0078566E" w:rsidP="00C462EF">
      <w:pPr>
        <w:pStyle w:val="ListParagraph"/>
        <w:numPr>
          <w:ilvl w:val="0"/>
          <w:numId w:val="5"/>
        </w:numPr>
      </w:pPr>
      <w:r>
        <w:lastRenderedPageBreak/>
        <w:t>A state machine system to handle conditional events and the availability of player options during events.</w:t>
      </w:r>
    </w:p>
    <w:p w14:paraId="66DA0F36" w14:textId="3741A073" w:rsidR="0078566E" w:rsidRDefault="0078566E" w:rsidP="00C462EF">
      <w:pPr>
        <w:pStyle w:val="ListParagraph"/>
        <w:numPr>
          <w:ilvl w:val="0"/>
          <w:numId w:val="5"/>
        </w:numPr>
      </w:pPr>
      <w:r>
        <w:t>An on-board storage system for saving the game state to local memory to be retrieved later.</w:t>
      </w:r>
    </w:p>
    <w:p w14:paraId="5EF6C22D" w14:textId="77777777" w:rsidR="00C462EF" w:rsidRDefault="00C462EF" w:rsidP="002F7AD5"/>
    <w:p w14:paraId="034F1748" w14:textId="21E5567A" w:rsidR="002F7AD5" w:rsidRDefault="002F7AD5" w:rsidP="002F7AD5">
      <w:r>
        <w:t>For a complete explanation of the functional and non-functional requirements for each of the components l</w:t>
      </w:r>
      <w:r w:rsidR="00086913">
        <w:t>isted above please see section 3</w:t>
      </w:r>
      <w:r>
        <w:t>:</w:t>
      </w:r>
      <w:r w:rsidR="00086913">
        <w:t xml:space="preserve"> Functional Requirements and Section 4. Non-Functional Requirements</w:t>
      </w:r>
      <w:r>
        <w:t>.</w:t>
      </w:r>
    </w:p>
    <w:p w14:paraId="255FDF12" w14:textId="77777777" w:rsidR="00FC6829" w:rsidRDefault="00FC6829" w:rsidP="00FC6829"/>
    <w:p w14:paraId="7D025F4F" w14:textId="5572BBB0" w:rsidR="00FC6829" w:rsidRDefault="002F7AD5" w:rsidP="002F7AD5">
      <w:pPr>
        <w:pStyle w:val="Heading2"/>
      </w:pPr>
      <w:bookmarkStart w:id="312" w:name="_Toc442105439"/>
      <w:r>
        <w:t xml:space="preserve">1.5 </w:t>
      </w:r>
      <w:r w:rsidR="00FC6829">
        <w:t>Contact Information/SRS Team Members:</w:t>
      </w:r>
      <w:bookmarkEnd w:id="312"/>
    </w:p>
    <w:p w14:paraId="69FD78D3" w14:textId="77777777" w:rsidR="00FC6829" w:rsidRDefault="00FC6829" w:rsidP="00FC6829"/>
    <w:p w14:paraId="0A5A541F" w14:textId="27DFDF91" w:rsidR="00FC6829" w:rsidRDefault="000E0A1F" w:rsidP="00FC6829">
      <w:r>
        <w:t>Aaron Schlichter:</w:t>
      </w:r>
      <w:r>
        <w:tab/>
      </w:r>
      <w:r>
        <w:rPr>
          <w:rFonts w:ascii="Calibri" w:hAnsi="Calibri"/>
          <w:color w:val="000000"/>
        </w:rPr>
        <w:t>aarons@competers.com</w:t>
      </w:r>
    </w:p>
    <w:p w14:paraId="1C3A9180" w14:textId="77777777" w:rsidR="000E0A1F" w:rsidRDefault="000E0A1F" w:rsidP="00FC6829"/>
    <w:p w14:paraId="785F93D1" w14:textId="1094C092" w:rsidR="000E0A1F" w:rsidRDefault="000E0A1F" w:rsidP="00FC6829">
      <w:r>
        <w:t>Chris Smukavic:</w:t>
      </w:r>
      <w:r>
        <w:tab/>
      </w:r>
      <w:r>
        <w:tab/>
      </w:r>
      <w:r>
        <w:rPr>
          <w:rFonts w:ascii="Calibri" w:hAnsi="Calibri"/>
          <w:color w:val="000000"/>
        </w:rPr>
        <w:t>nadnadsetset@gmail.com</w:t>
      </w:r>
    </w:p>
    <w:p w14:paraId="455CB3DA" w14:textId="77777777" w:rsidR="000E0A1F" w:rsidRDefault="000E0A1F" w:rsidP="00FC6829"/>
    <w:p w14:paraId="1310EFD2" w14:textId="514FB697" w:rsidR="000E0A1F" w:rsidRDefault="000E0A1F" w:rsidP="00FC6829">
      <w:r>
        <w:t>Jordan Thompson:</w:t>
      </w:r>
      <w:r>
        <w:tab/>
      </w:r>
      <w:r w:rsidRPr="000E0A1F">
        <w:t>nordan2@hotmail.com</w:t>
      </w:r>
    </w:p>
    <w:p w14:paraId="0FF654FE" w14:textId="77777777" w:rsidR="000E0A1F" w:rsidRDefault="000E0A1F" w:rsidP="00FC6829"/>
    <w:p w14:paraId="1859FA0B" w14:textId="2EF64913" w:rsidR="000E0A1F" w:rsidRDefault="000E0A1F" w:rsidP="00FC6829">
      <w:r>
        <w:t>Josh Broomfield:</w:t>
      </w:r>
      <w:r>
        <w:tab/>
      </w:r>
      <w:r>
        <w:rPr>
          <w:rFonts w:ascii="Calibri" w:hAnsi="Calibri"/>
          <w:color w:val="000000"/>
        </w:rPr>
        <w:t>josh_555555@hotmail.com</w:t>
      </w:r>
    </w:p>
    <w:p w14:paraId="1D4D8CEC" w14:textId="77777777" w:rsidR="000E0A1F" w:rsidRDefault="000E0A1F" w:rsidP="00FC6829"/>
    <w:p w14:paraId="58CDFA52" w14:textId="12F69500" w:rsidR="000E0A1F" w:rsidRDefault="000E0A1F" w:rsidP="00FC6829">
      <w:r>
        <w:t xml:space="preserve">Kyle Thomson-Diks: </w:t>
      </w:r>
      <w:r>
        <w:tab/>
        <w:t>felinix18@hotmail.com</w:t>
      </w:r>
    </w:p>
    <w:p w14:paraId="03E670C7" w14:textId="77777777" w:rsidR="000E0A1F" w:rsidRDefault="000E0A1F" w:rsidP="00FC6829"/>
    <w:p w14:paraId="6AB98782" w14:textId="5EE4E0BD" w:rsidR="00FC6829" w:rsidRDefault="002F7AD5" w:rsidP="002F7AD5">
      <w:pPr>
        <w:pStyle w:val="Heading2"/>
      </w:pPr>
      <w:bookmarkStart w:id="313" w:name="_Toc442105440"/>
      <w:r>
        <w:t xml:space="preserve">1.6 </w:t>
      </w:r>
      <w:r w:rsidR="00FC6829">
        <w:t>References:</w:t>
      </w:r>
      <w:bookmarkEnd w:id="313"/>
    </w:p>
    <w:p w14:paraId="4659DDB6" w14:textId="77777777" w:rsidR="00FC6829" w:rsidRDefault="00FC6829" w:rsidP="00FC6829"/>
    <w:p w14:paraId="79A1EAC8" w14:textId="2F2A70E9" w:rsidR="006D1288" w:rsidRDefault="006D1288" w:rsidP="00FC6829">
      <w:pPr>
        <w:ind w:left="567" w:hanging="567"/>
      </w:pPr>
      <w:r>
        <w:t xml:space="preserve">Donn Le Vie, Jr. </w:t>
      </w:r>
      <w:r w:rsidRPr="006D1288">
        <w:rPr>
          <w:u w:val="single"/>
        </w:rPr>
        <w:t>Writing Software Requirements Specifications (SRS)</w:t>
      </w:r>
      <w:r>
        <w:t xml:space="preserve">. Aug 29, 2010. </w:t>
      </w:r>
      <w:hyperlink r:id="rId10" w:history="1">
        <w:r w:rsidRPr="00663A5A">
          <w:rPr>
            <w:rStyle w:val="Hyperlink"/>
          </w:rPr>
          <w:t>http://techwhirl.com/writing-software-requirements-specifications/</w:t>
        </w:r>
      </w:hyperlink>
      <w:r>
        <w:t xml:space="preserve"> </w:t>
      </w:r>
    </w:p>
    <w:p w14:paraId="0F37B6F5" w14:textId="1BCC3C1C" w:rsidR="006D1288" w:rsidRDefault="006D1288" w:rsidP="00FC6829">
      <w:pPr>
        <w:ind w:left="567" w:hanging="567"/>
      </w:pPr>
      <w:r>
        <w:t xml:space="preserve">Geagea, Sarah. </w:t>
      </w:r>
      <w:r w:rsidR="005B4829" w:rsidRPr="005B4829">
        <w:rPr>
          <w:u w:val="single"/>
        </w:rPr>
        <w:t>Software Requirements Specification: Amazing Lunch Indicator</w:t>
      </w:r>
      <w:r w:rsidR="005B4829">
        <w:t xml:space="preserve">. </w:t>
      </w:r>
      <w:hyperlink r:id="rId11" w:history="1">
        <w:r w:rsidR="005B4829" w:rsidRPr="00663A5A">
          <w:rPr>
            <w:rStyle w:val="Hyperlink"/>
          </w:rPr>
          <w:t>http://www.cse.chalmers.se/~feldt/courses/reqeng/examples/srs_example_2010_group2.pdf</w:t>
        </w:r>
      </w:hyperlink>
    </w:p>
    <w:p w14:paraId="413AD14B" w14:textId="29FA7762" w:rsidR="005B4829" w:rsidRPr="006D1288" w:rsidRDefault="005B4829" w:rsidP="00FC6829"/>
    <w:p w14:paraId="0CDC3A2C" w14:textId="77777777" w:rsidR="00FC6829" w:rsidRDefault="00FC6829" w:rsidP="00FC6829">
      <w:pPr>
        <w:rPr>
          <w:rStyle w:val="Strong"/>
          <w:rFonts w:ascii="Helvetica" w:hAnsi="Helvetica"/>
          <w:color w:val="111111"/>
          <w:sz w:val="20"/>
          <w:szCs w:val="20"/>
          <w:shd w:val="clear" w:color="auto" w:fill="FFFFFF"/>
        </w:rPr>
      </w:pPr>
    </w:p>
    <w:p w14:paraId="45A1F6A8" w14:textId="77777777" w:rsidR="00FC6829" w:rsidRDefault="00FC6829">
      <w:pPr>
        <w:spacing w:after="160"/>
        <w:rPr>
          <w:rStyle w:val="Strong"/>
          <w:rFonts w:ascii="Helvetica" w:hAnsi="Helvetica"/>
          <w:color w:val="111111"/>
          <w:sz w:val="20"/>
          <w:szCs w:val="20"/>
          <w:shd w:val="clear" w:color="auto" w:fill="FFFFFF"/>
        </w:rPr>
      </w:pPr>
      <w:r>
        <w:rPr>
          <w:rStyle w:val="Strong"/>
          <w:rFonts w:ascii="Helvetica" w:hAnsi="Helvetica"/>
          <w:color w:val="111111"/>
          <w:sz w:val="20"/>
          <w:szCs w:val="20"/>
          <w:shd w:val="clear" w:color="auto" w:fill="FFFFFF"/>
        </w:rPr>
        <w:br w:type="page"/>
      </w:r>
    </w:p>
    <w:p w14:paraId="0CFE764F" w14:textId="4EBF63CF" w:rsidR="0009618A" w:rsidRDefault="002F7AD5" w:rsidP="002F7AD5">
      <w:pPr>
        <w:pStyle w:val="Heading1"/>
      </w:pPr>
      <w:bookmarkStart w:id="314" w:name="_Toc442105441"/>
      <w:r>
        <w:lastRenderedPageBreak/>
        <w:t xml:space="preserve">2. </w:t>
      </w:r>
      <w:r w:rsidR="00FC6829">
        <w:t>Overall Description:</w:t>
      </w:r>
      <w:bookmarkEnd w:id="314"/>
    </w:p>
    <w:p w14:paraId="73DEA2C2" w14:textId="77777777" w:rsidR="00FC6829" w:rsidRDefault="00FC6829" w:rsidP="00FC6829"/>
    <w:p w14:paraId="33FC6278" w14:textId="6F977893" w:rsidR="00FC6829" w:rsidRDefault="0066524F" w:rsidP="0066524F">
      <w:pPr>
        <w:pStyle w:val="Heading2"/>
      </w:pPr>
      <w:bookmarkStart w:id="315" w:name="_Toc442105442"/>
      <w:r>
        <w:t xml:space="preserve">2.1 </w:t>
      </w:r>
      <w:r w:rsidR="00FC6829">
        <w:t>Product Perspective:</w:t>
      </w:r>
      <w:bookmarkEnd w:id="315"/>
    </w:p>
    <w:p w14:paraId="52C6710E" w14:textId="77777777" w:rsidR="00FC6829" w:rsidRDefault="00FC6829" w:rsidP="00FC6829"/>
    <w:p w14:paraId="4C270E9A" w14:textId="60AB8DE3" w:rsidR="00837A12" w:rsidRDefault="00837A12" w:rsidP="00FC6829">
      <w:r>
        <w:t xml:space="preserve">The ARK: SINISTER product will consist of three major systems all within the same parent system. The game itself will be completely self-contained and no additional software components will be necessary to run the game except for possible plugins related to playing the game, such as the Unity Engine. </w:t>
      </w:r>
    </w:p>
    <w:p w14:paraId="60C1AC88" w14:textId="6A81DA1E" w:rsidR="00837A12" w:rsidRDefault="00837A12" w:rsidP="00FC6829"/>
    <w:p w14:paraId="1EA94078" w14:textId="17081D45" w:rsidR="00FC6829" w:rsidRDefault="00D8358D" w:rsidP="00FC6829">
      <w:r>
        <w:rPr>
          <w:noProof/>
          <w:lang w:eastAsia="en-CA"/>
        </w:rPr>
        <mc:AlternateContent>
          <mc:Choice Requires="wpg">
            <w:drawing>
              <wp:anchor distT="0" distB="0" distL="114300" distR="114300" simplePos="0" relativeHeight="251658240" behindDoc="0" locked="0" layoutInCell="1" allowOverlap="1" wp14:anchorId="688B52E6" wp14:editId="5188288D">
                <wp:simplePos x="0" y="0"/>
                <wp:positionH relativeFrom="margin">
                  <wp:align>right</wp:align>
                </wp:positionH>
                <wp:positionV relativeFrom="paragraph">
                  <wp:posOffset>13970</wp:posOffset>
                </wp:positionV>
                <wp:extent cx="2571750" cy="4781550"/>
                <wp:effectExtent l="0" t="0" r="0" b="0"/>
                <wp:wrapSquare wrapText="bothSides"/>
                <wp:docPr id="13" name="Group 13"/>
                <wp:cNvGraphicFramePr/>
                <a:graphic xmlns:a="http://schemas.openxmlformats.org/drawingml/2006/main">
                  <a:graphicData uri="http://schemas.microsoft.com/office/word/2010/wordprocessingGroup">
                    <wpg:wgp>
                      <wpg:cNvGrpSpPr/>
                      <wpg:grpSpPr>
                        <a:xfrm>
                          <a:off x="0" y="0"/>
                          <a:ext cx="2571750" cy="4781550"/>
                          <a:chOff x="0" y="0"/>
                          <a:chExt cx="2190750" cy="4533900"/>
                        </a:xfrm>
                      </wpg:grpSpPr>
                      <pic:pic xmlns:pic="http://schemas.openxmlformats.org/drawingml/2006/picture">
                        <pic:nvPicPr>
                          <pic:cNvPr id="1" name="Picture 1"/>
                          <pic:cNvPicPr>
                            <a:picLocks noChangeAspect="1"/>
                          </pic:cNvPicPr>
                        </pic:nvPicPr>
                        <pic:blipFill rotWithShape="1">
                          <a:blip r:embed="rId12" cstate="print">
                            <a:extLst>
                              <a:ext uri="{28A0092B-C50C-407E-A947-70E740481C1C}">
                                <a14:useLocalDpi xmlns:a14="http://schemas.microsoft.com/office/drawing/2010/main" val="0"/>
                              </a:ext>
                            </a:extLst>
                          </a:blip>
                          <a:srcRect l="9594" t="13403" r="51661" b="27281"/>
                          <a:stretch/>
                        </pic:blipFill>
                        <pic:spPr bwMode="auto">
                          <a:xfrm>
                            <a:off x="0" y="0"/>
                            <a:ext cx="2190750" cy="4339590"/>
                          </a:xfrm>
                          <a:prstGeom prst="rect">
                            <a:avLst/>
                          </a:prstGeom>
                          <a:ln>
                            <a:noFill/>
                          </a:ln>
                          <a:extLst>
                            <a:ext uri="{53640926-AAD7-44D8-BBD7-CCE9431645EC}">
                              <a14:shadowObscured xmlns:a14="http://schemas.microsoft.com/office/drawing/2010/main"/>
                            </a:ext>
                          </a:extLst>
                        </pic:spPr>
                      </pic:pic>
                      <wps:wsp>
                        <wps:cNvPr id="4" name="Text Box 4"/>
                        <wps:cNvSpPr txBox="1"/>
                        <wps:spPr>
                          <a:xfrm>
                            <a:off x="133350" y="4267200"/>
                            <a:ext cx="1990725" cy="266700"/>
                          </a:xfrm>
                          <a:prstGeom prst="rect">
                            <a:avLst/>
                          </a:prstGeom>
                          <a:solidFill>
                            <a:prstClr val="white"/>
                          </a:solidFill>
                          <a:ln>
                            <a:noFill/>
                          </a:ln>
                          <a:effectLst/>
                        </wps:spPr>
                        <wps:txbx>
                          <w:txbxContent>
                            <w:p w14:paraId="70C822BF" w14:textId="3AD288E6" w:rsidR="00D8358D" w:rsidRPr="005E4172" w:rsidRDefault="00D8358D" w:rsidP="002316D4">
                              <w:pPr>
                                <w:pStyle w:val="Caption"/>
                                <w:rPr>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8B52E6" id="Group 13" o:spid="_x0000_s1027" style="position:absolute;margin-left:151.3pt;margin-top:1.1pt;width:202.5pt;height:376.5pt;z-index:251658240;mso-position-horizontal:right;mso-position-horizontal-relative:margin;mso-width-relative:margin;mso-height-relative:margin" coordsize="21907,453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21907;height:43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CFhba/AAAA2gAAAA8AAABkcnMvZG93bnJldi54bWxET82KwjAQvgv7DmEEb5q6B1mqUUQodFkv&#10;6j7A0IxNtJmUJq3dfXojLOxp+Ph+Z7MbXSMG6oL1rGC5yEAQV15brhV8X4r5B4gQkTU2nknBDwXY&#10;bd8mG8y1f/CJhnOsRQrhkKMCE2ObSxkqQw7DwrfEibv6zmFMsKul7vCRwl0j37NsJR1aTg0GWzoY&#10;qu7n3ik42U9dUr8PBxNuxdE2l/r+9avUbDru1yAijfFf/OcudZoPr1deV26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whYW2vwAAANoAAAAPAAAAAAAAAAAAAAAAAJ8CAABk&#10;cnMvZG93bnJldi54bWxQSwUGAAAAAAQABAD3AAAAiwMAAAAA&#10;">
                  <v:imagedata r:id="rId13" o:title="" croptop="8784f" cropbottom="17879f" cropleft="6288f" cropright="33857f"/>
                  <v:path arrowok="t"/>
                </v:shape>
                <v:shape id="Text Box 4" o:spid="_x0000_s1029" type="#_x0000_t202" style="position:absolute;left:1333;top:42672;width:199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IUocIA&#10;AADaAAAADwAAAGRycy9kb3ducmV2LnhtbESPT4vCMBTE7wt+h/AEL4umishSjeJf8OAedMXzo3m2&#10;xealJNHWb28EYY/DzPyGmS1aU4kHOV9aVjAcJCCIM6tLzhWc/3b9HxA+IGusLJOCJ3lYzDtfM0y1&#10;bfhIj1PIRYSwT1FBEUKdSumzggz6ga2Jo3e1zmCI0uVSO2wi3FRylCQTabDkuFBgTeuCstvpbhRM&#10;Nu7eHHn9vTlvD/hb56PL6nlRqtdtl1MQgdrwH/6091rBGN5X4g2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hShwgAAANoAAAAPAAAAAAAAAAAAAAAAAJgCAABkcnMvZG93&#10;bnJldi54bWxQSwUGAAAAAAQABAD1AAAAhwMAAAAA&#10;" stroked="f">
                  <v:textbox inset="0,0,0,0">
                    <w:txbxContent>
                      <w:p w14:paraId="70C822BF" w14:textId="3AD288E6" w:rsidR="00D8358D" w:rsidRPr="005E4172" w:rsidRDefault="00D8358D" w:rsidP="002316D4">
                        <w:pPr>
                          <w:pStyle w:val="Caption"/>
                          <w:rPr>
                            <w:noProof/>
                          </w:rPr>
                        </w:pPr>
                        <w:r>
                          <w:t xml:space="preserve">Figure </w:t>
                        </w:r>
                        <w:fldSimple w:instr=" SEQ Figure \* ARABIC ">
                          <w:r>
                            <w:rPr>
                              <w:noProof/>
                            </w:rPr>
                            <w:t>1</w:t>
                          </w:r>
                        </w:fldSimple>
                      </w:p>
                    </w:txbxContent>
                  </v:textbox>
                </v:shape>
                <w10:wrap type="square" anchorx="margin"/>
              </v:group>
            </w:pict>
          </mc:Fallback>
        </mc:AlternateContent>
      </w:r>
      <w:r w:rsidR="00837A12">
        <w:t xml:space="preserve">The </w:t>
      </w:r>
      <w:del w:id="316" w:author="Kyle Thomson" w:date="2016-02-01T12:33:00Z">
        <w:r w:rsidR="00837A12" w:rsidDel="00D8358D">
          <w:delText xml:space="preserve">three </w:delText>
        </w:r>
      </w:del>
      <w:ins w:id="317" w:author="Kyle Thomson" w:date="2016-02-01T12:33:00Z">
        <w:r>
          <w:t xml:space="preserve">four </w:t>
        </w:r>
      </w:ins>
      <w:r w:rsidR="00837A12">
        <w:t xml:space="preserve">main systems are shown in figure 1 to the right.  The procedural generation system will be </w:t>
      </w:r>
      <w:del w:id="318" w:author="Kyle Thomson" w:date="2016-02-01T12:33:00Z">
        <w:r w:rsidR="00837A12" w:rsidDel="00225098">
          <w:delText xml:space="preserve">the </w:delText>
        </w:r>
      </w:del>
      <w:ins w:id="319" w:author="Kyle Thomson" w:date="2016-02-01T12:33:00Z">
        <w:r w:rsidR="00225098">
          <w:t>one of the more complicated systems</w:t>
        </w:r>
      </w:ins>
      <w:del w:id="320" w:author="Kyle Thomson" w:date="2016-02-01T12:33:00Z">
        <w:r w:rsidR="00837A12" w:rsidDel="00225098">
          <w:delText>largest</w:delText>
        </w:r>
      </w:del>
      <w:del w:id="321" w:author="Kyle Thomson" w:date="2016-02-01T12:34:00Z">
        <w:r w:rsidR="00837A12" w:rsidDel="00225098">
          <w:delText xml:space="preserve"> </w:delText>
        </w:r>
      </w:del>
      <w:ins w:id="322" w:author="Kyle Thomson" w:date="2016-02-01T12:34:00Z">
        <w:r w:rsidR="00225098">
          <w:t xml:space="preserve"> </w:t>
        </w:r>
      </w:ins>
      <w:r w:rsidR="00837A12">
        <w:t>and contain the most components.</w:t>
      </w:r>
      <w:del w:id="323" w:author="Kyle Thomson" w:date="2016-02-01T12:33:00Z">
        <w:r w:rsidR="00837A12" w:rsidDel="00225098">
          <w:delText xml:space="preserve"> Room generation is a function that takes place at the beginning of a new game to create a new game world for the player. This randomizes the size and configuration of rooms and affects the number of rooms available and the possible potential resources available during game play.</w:delText>
        </w:r>
      </w:del>
      <w:r w:rsidR="00837A12">
        <w:t xml:space="preserve"> </w:t>
      </w:r>
      <w:ins w:id="324" w:author="Kyle Thomson" w:date="2016-02-01T12:34:00Z">
        <w:r w:rsidR="00225098">
          <w:t>It is used for randomly generating the events when entering a new room and for generating appropriate rewards based on the difficulty of the event, the type and size of room, and the level of completion of the player.</w:t>
        </w:r>
      </w:ins>
      <w:del w:id="325" w:author="Kyle Thomson" w:date="2016-02-01T12:34:00Z">
        <w:r w:rsidR="00837A12" w:rsidDel="00225098">
          <w:delText>This system only creates the layout of the game world, it does not designate rooms as specific types.</w:delText>
        </w:r>
      </w:del>
    </w:p>
    <w:p w14:paraId="70E954BB" w14:textId="77777777" w:rsidR="00837A12" w:rsidRDefault="00837A12" w:rsidP="00FC6829"/>
    <w:p w14:paraId="199F620D" w14:textId="2D5792CB" w:rsidR="00837A12" w:rsidRDefault="00837A12" w:rsidP="00FC6829">
      <w:del w:id="326" w:author="Kyle Thomson" w:date="2016-02-01T12:35:00Z">
        <w:r w:rsidDel="00225098">
          <w:delText xml:space="preserve">The event generation system is tied to room generation. </w:delText>
        </w:r>
      </w:del>
      <w:r>
        <w:t xml:space="preserve">When a player selects the type of room to create an event is generated based on the current game state and tied to the selected room. In order to access and use the room the player must clear the objectives of the event successfully. </w:t>
      </w:r>
    </w:p>
    <w:p w14:paraId="222928E6" w14:textId="77777777" w:rsidR="00837A12" w:rsidRDefault="00837A12" w:rsidP="00FC6829"/>
    <w:p w14:paraId="719057A4" w14:textId="58F00628" w:rsidR="00837A12" w:rsidRDefault="00837A12" w:rsidP="00FC6829">
      <w:r>
        <w:t xml:space="preserve">The rewards generation is linked to the event system because certain types of rooms and events can spawn different varieties of resources, player abilities and unlockable rewards. This is randomized based on the current game state. </w:t>
      </w:r>
    </w:p>
    <w:p w14:paraId="139B3B96" w14:textId="77777777" w:rsidR="00837A12" w:rsidRDefault="00837A12" w:rsidP="00FC6829"/>
    <w:p w14:paraId="17E42203" w14:textId="66A2CCD3" w:rsidR="00837A12" w:rsidRDefault="00837A12" w:rsidP="00FC6829">
      <w:r>
        <w:t>The state machine is one of the core systems responsible for overseeing the</w:t>
      </w:r>
      <w:r w:rsidR="00B57892">
        <w:t xml:space="preserve"> collective</w:t>
      </w:r>
      <w:r>
        <w:t xml:space="preserve"> rules of the procedural generation systems </w:t>
      </w:r>
      <w:r w:rsidR="00B57892">
        <w:t>and what is or is not displayed to the user via the HUD and in-game menus. This state machine keeps track of all potential variables that could exist within any particular stage of the game and updates certain components as necessary when the state changes. It is also responsible for committing changes to the on-board database during a save event for later retrieval. It is currently unknown how many separate game states will be saved to a single instance of the database.</w:t>
      </w:r>
    </w:p>
    <w:p w14:paraId="477C2A2B" w14:textId="77777777" w:rsidR="00B57892" w:rsidRDefault="00B57892" w:rsidP="00FC6829"/>
    <w:p w14:paraId="21D8264B" w14:textId="31A1A8C8" w:rsidR="00B57892" w:rsidRDefault="00B57892" w:rsidP="00FC6829">
      <w:pPr>
        <w:rPr>
          <w:ins w:id="327" w:author="Kyle Thomson" w:date="2016-02-01T12:36:00Z"/>
        </w:rPr>
      </w:pPr>
      <w:r>
        <w:t xml:space="preserve">The user interface is the primary way the user is able to interact with the game itself. The user interface includes the main menu system and the heads-up-display and is responsible for responding to any keyboard or mouse clicks the user creates as input. </w:t>
      </w:r>
    </w:p>
    <w:p w14:paraId="13A74E77" w14:textId="77777777" w:rsidR="00225098" w:rsidRDefault="00225098" w:rsidP="00FC6829">
      <w:pPr>
        <w:rPr>
          <w:ins w:id="328" w:author="Kyle Thomson" w:date="2016-02-01T12:36:00Z"/>
        </w:rPr>
      </w:pPr>
    </w:p>
    <w:p w14:paraId="1479E11B" w14:textId="538DE02D" w:rsidR="00225098" w:rsidRDefault="00225098" w:rsidP="00FC6829">
      <w:ins w:id="329" w:author="Kyle Thomson" w:date="2016-02-01T12:36:00Z">
        <w:r>
          <w:lastRenderedPageBreak/>
          <w:t xml:space="preserve">Finally, </w:t>
        </w:r>
      </w:ins>
      <w:ins w:id="330" w:author="Kyle Thomson" w:date="2016-02-01T12:37:00Z">
        <w:r>
          <w:t xml:space="preserve">the Inventory system is a catch all system for the implementation of a click and drag interface for user controls. Room selection is done through an in-game menu whereby the user can select a room type, shape, and size and then drag that room into the game world for construction. </w:t>
        </w:r>
      </w:ins>
      <w:ins w:id="331" w:author="Kyle Thomson" w:date="2016-02-01T12:38:00Z">
        <w:r>
          <w:t xml:space="preserve">The rooms must fit like puzzle pieces on the game world so the Inventory system must be able to handle the bounds and rules for where a room can be placed. In addition, the player gradually unlocks additional abilities and functionality for their main handheld tool. The abilities unlocked are clicked and dragged from their inventory into </w:t>
        </w:r>
      </w:ins>
      <w:ins w:id="332" w:author="Kyle Thomson" w:date="2016-02-01T12:39:00Z">
        <w:r>
          <w:t>equip able</w:t>
        </w:r>
      </w:ins>
      <w:ins w:id="333" w:author="Kyle Thomson" w:date="2016-02-01T12:38:00Z">
        <w:r>
          <w:t xml:space="preserve"> slots in the HUD. The </w:t>
        </w:r>
      </w:ins>
      <w:ins w:id="334" w:author="Kyle Thomson" w:date="2016-02-01T12:39:00Z">
        <w:r>
          <w:t xml:space="preserve">Inventory system must be able to handle which abilities </w:t>
        </w:r>
      </w:ins>
      <w:ins w:id="335" w:author="Kyle Thomson" w:date="2016-02-01T12:43:00Z">
        <w:r>
          <w:t xml:space="preserve">are unlocked and where they can be dragged. </w:t>
        </w:r>
      </w:ins>
    </w:p>
    <w:p w14:paraId="5651E393" w14:textId="77777777" w:rsidR="002F7AD5" w:rsidRDefault="002F7AD5" w:rsidP="00FC6829"/>
    <w:p w14:paraId="044146AB" w14:textId="234A509C" w:rsidR="00FC6829" w:rsidRDefault="0066524F" w:rsidP="0066524F">
      <w:pPr>
        <w:pStyle w:val="Heading2"/>
      </w:pPr>
      <w:bookmarkStart w:id="336" w:name="_Toc442105443"/>
      <w:r>
        <w:t xml:space="preserve">2.2 </w:t>
      </w:r>
      <w:r w:rsidR="00FC6829">
        <w:t>Product Functions:</w:t>
      </w:r>
      <w:bookmarkEnd w:id="336"/>
    </w:p>
    <w:p w14:paraId="5E1AEC72" w14:textId="77777777" w:rsidR="00FC6829" w:rsidRDefault="00FC6829" w:rsidP="00FC6829"/>
    <w:p w14:paraId="6AE4A2A8" w14:textId="255D59B8" w:rsidR="006E42D7" w:rsidRDefault="00527E9A" w:rsidP="00FC6829">
      <w:r>
        <w:t xml:space="preserve">The game requires an install of the relevant files and assets to function properly and possibly requires the installation of the Unity framework on the host PC because it is built using the Unity engine. </w:t>
      </w:r>
    </w:p>
    <w:p w14:paraId="217BCC67" w14:textId="77777777" w:rsidR="00527E9A" w:rsidRDefault="00527E9A" w:rsidP="00FC6829"/>
    <w:p w14:paraId="3C10F8DD" w14:textId="65FE35A6" w:rsidR="00527E9A" w:rsidRDefault="00527E9A" w:rsidP="00FC6829">
      <w:r>
        <w:t xml:space="preserve">Upon booting into the game the user is presented with the Main Menu, which branches to several optional menus for configuration and management of the game properties. When starting the game the user is given a short expositional narrative explaining the premise and current situation depicted in the game’s narrative. When they’ve finished the exposition they are given basic instructions on game controls and functions in order to use and play the game; the tutorial is very short and can be accessed through the HUD at any time. </w:t>
      </w:r>
    </w:p>
    <w:p w14:paraId="769C51E2" w14:textId="77777777" w:rsidR="00527E9A" w:rsidRDefault="00527E9A" w:rsidP="00FC6829"/>
    <w:p w14:paraId="4BE51188" w14:textId="26726924" w:rsidR="00527E9A" w:rsidRDefault="00527E9A" w:rsidP="00FC6829">
      <w:r>
        <w:t xml:space="preserve">During normal game play the user is not interrupted by </w:t>
      </w:r>
      <w:del w:id="337" w:author="Kyle Thomson" w:date="2016-02-01T12:44:00Z">
        <w:r w:rsidDel="005A0886">
          <w:delText xml:space="preserve">narrative or by </w:delText>
        </w:r>
      </w:del>
      <w:r>
        <w:t xml:space="preserve">system messages. The only messages or output they receive are messages relating to interactable objects or events they encounter. </w:t>
      </w:r>
    </w:p>
    <w:p w14:paraId="479732F7" w14:textId="77777777" w:rsidR="00527E9A" w:rsidRDefault="00527E9A" w:rsidP="00FC6829"/>
    <w:p w14:paraId="24BD5C0A" w14:textId="06831FA8" w:rsidR="00527E9A" w:rsidRDefault="00527E9A" w:rsidP="00FC6829">
      <w:r>
        <w:t xml:space="preserve">The main menu is accessible from the HUD and provides the save, options, and exit buttons. Opening any sub menu from in-game pauses the game and closing the menus un-pauses the game and continues game play. By exiting the game the client closes and returns to their desktop. </w:t>
      </w:r>
    </w:p>
    <w:p w14:paraId="7736BBAB" w14:textId="77777777" w:rsidR="00FC6829" w:rsidRDefault="00FC6829" w:rsidP="00FC6829"/>
    <w:p w14:paraId="6ACFED5C" w14:textId="17321916" w:rsidR="00FC6829" w:rsidRDefault="0066524F" w:rsidP="0066524F">
      <w:pPr>
        <w:pStyle w:val="Heading2"/>
      </w:pPr>
      <w:bookmarkStart w:id="338" w:name="_Toc442105444"/>
      <w:r>
        <w:t xml:space="preserve">2.3 </w:t>
      </w:r>
      <w:r w:rsidR="00FC6829">
        <w:t>User Classes and Characteristics:</w:t>
      </w:r>
      <w:bookmarkEnd w:id="338"/>
    </w:p>
    <w:p w14:paraId="09CA9386" w14:textId="77777777" w:rsidR="00FC6829" w:rsidRDefault="00FC6829" w:rsidP="00FC6829"/>
    <w:p w14:paraId="041DC2FC" w14:textId="27FBFBF1" w:rsidR="00FC6829" w:rsidRDefault="00367795" w:rsidP="00FC6829">
      <w:r>
        <w:t xml:space="preserve">The two User Classes intended for the ARK: SINISTER Application are </w:t>
      </w:r>
      <w:r w:rsidRPr="00367795">
        <w:rPr>
          <w:u w:val="single"/>
        </w:rPr>
        <w:t>Player Users</w:t>
      </w:r>
      <w:r>
        <w:t xml:space="preserve"> and </w:t>
      </w:r>
      <w:r w:rsidRPr="00367795">
        <w:rPr>
          <w:u w:val="single"/>
        </w:rPr>
        <w:t>Developer Users</w:t>
      </w:r>
      <w:r>
        <w:t xml:space="preserve">. </w:t>
      </w:r>
    </w:p>
    <w:p w14:paraId="4ACF17A5" w14:textId="77777777" w:rsidR="00527E9A" w:rsidRDefault="00527E9A" w:rsidP="00FC6829"/>
    <w:p w14:paraId="01E6E994" w14:textId="08FD2472" w:rsidR="00527E9A" w:rsidRDefault="00527E9A" w:rsidP="00FC6829">
      <w:r>
        <w:t xml:space="preserve">A </w:t>
      </w:r>
      <w:r w:rsidR="00367795">
        <w:t>P</w:t>
      </w:r>
      <w:r>
        <w:t>layer</w:t>
      </w:r>
      <w:r w:rsidR="00367795">
        <w:t xml:space="preserve"> User</w:t>
      </w:r>
      <w:r>
        <w:t xml:space="preserve"> has access to all features of the release version of the game. They can access all configurable options for volume, install location, and data management of the game. Because each copy of the game is independent of each other, all players are treated as administrative users for their owned copy</w:t>
      </w:r>
      <w:r w:rsidR="00DB568B">
        <w:t xml:space="preserve">. </w:t>
      </w:r>
    </w:p>
    <w:p w14:paraId="5F0EAC41" w14:textId="77777777" w:rsidR="00DB568B" w:rsidRDefault="00DB568B" w:rsidP="00FC6829"/>
    <w:p w14:paraId="0ABE272A" w14:textId="27C58DE8" w:rsidR="00DB568B" w:rsidRDefault="00DB568B" w:rsidP="00FC6829">
      <w:r>
        <w:t xml:space="preserve">During production an additional user type exists: the </w:t>
      </w:r>
      <w:r w:rsidR="00367795">
        <w:t>Developer User</w:t>
      </w:r>
      <w:r>
        <w:t xml:space="preserve">. The administrator has access to all debug configurations of the game as well as the base code, internal database and assets. The administrator class can also be a player, but a user assigned to be a player cannot also be an administrator. </w:t>
      </w:r>
    </w:p>
    <w:p w14:paraId="6F621425" w14:textId="77777777" w:rsidR="00527E9A" w:rsidRDefault="00527E9A" w:rsidP="00FC6829"/>
    <w:p w14:paraId="211D2F4A" w14:textId="2DDD1FDD" w:rsidR="00FC6829" w:rsidRDefault="0066524F" w:rsidP="0066524F">
      <w:pPr>
        <w:pStyle w:val="Heading2"/>
      </w:pPr>
      <w:bookmarkStart w:id="339" w:name="_Toc442105445"/>
      <w:r>
        <w:lastRenderedPageBreak/>
        <w:t xml:space="preserve">2.4 </w:t>
      </w:r>
      <w:r w:rsidR="00FC6829">
        <w:t>Operating Environment:</w:t>
      </w:r>
      <w:bookmarkEnd w:id="339"/>
    </w:p>
    <w:p w14:paraId="04CDFFF0" w14:textId="77777777" w:rsidR="00FC6829" w:rsidRDefault="00FC6829" w:rsidP="00FC6829"/>
    <w:p w14:paraId="4D6AECD0" w14:textId="66A4E016" w:rsidR="00DB568B" w:rsidRDefault="00DB568B" w:rsidP="00FC6829">
      <w:r>
        <w:t xml:space="preserve">The operating environment of ARK: SINISTER is intended to be the player user’s PC. The game is not intended to run on a mobile device or through web deployment. The user’s PC must meet the minimum requirements for installing and running the game. The current minimum requirements of the game are unknown. </w:t>
      </w:r>
    </w:p>
    <w:p w14:paraId="271EE0DA" w14:textId="77777777" w:rsidR="00DB568B" w:rsidRDefault="00DB568B" w:rsidP="00FC6829"/>
    <w:p w14:paraId="0D4263B2" w14:textId="3721847B" w:rsidR="00DB568B" w:rsidRDefault="00DB568B" w:rsidP="00FC6829">
      <w:r>
        <w:t xml:space="preserve">A player user’s PC is defined as any PC owned and operated by the player user and can be a personal desktop system or laptop. </w:t>
      </w:r>
      <w:r w:rsidR="0066524F">
        <w:t>Windows is currently the only compatible operating system for ARK: SINISTER, with the possibility of porting the game to the Mac OS in a later version.</w:t>
      </w:r>
    </w:p>
    <w:p w14:paraId="08E9EFA1" w14:textId="77777777" w:rsidR="00FC6829" w:rsidRDefault="00FC6829" w:rsidP="00FC6829"/>
    <w:p w14:paraId="799E3A06" w14:textId="30D00F67" w:rsidR="00FC6829" w:rsidRDefault="0066524F" w:rsidP="0066524F">
      <w:pPr>
        <w:pStyle w:val="Heading2"/>
      </w:pPr>
      <w:bookmarkStart w:id="340" w:name="_Toc442105446"/>
      <w:r>
        <w:t xml:space="preserve">2.5 </w:t>
      </w:r>
      <w:r w:rsidR="00FC6829">
        <w:t>Design/Implementation Constraints:</w:t>
      </w:r>
      <w:bookmarkEnd w:id="340"/>
    </w:p>
    <w:p w14:paraId="119AAD43" w14:textId="77777777" w:rsidR="00FC6829" w:rsidRDefault="00FC6829" w:rsidP="00FC6829"/>
    <w:p w14:paraId="7EA59DDD" w14:textId="0413EBE1" w:rsidR="0066524F" w:rsidRDefault="0066524F" w:rsidP="00FC6829">
      <w:r>
        <w:t xml:space="preserve">Because of the nature of household PCs, the game must be designed to run on the minimum specified hardware and not above. This limits the resolution of textures and assets we are able to include in the game without experiencing performance issues. </w:t>
      </w:r>
    </w:p>
    <w:p w14:paraId="2F1642F8" w14:textId="77777777" w:rsidR="0066524F" w:rsidRDefault="0066524F" w:rsidP="00FC6829"/>
    <w:p w14:paraId="5FC707E4" w14:textId="189E8FBF" w:rsidR="0066524F" w:rsidRDefault="004D2A77" w:rsidP="00FC6829">
      <w:r>
        <w:t xml:space="preserve">We must also consider the amount of hard disk space we use to be of limited quantity in order to be easily accessible for download from the Steam online store. The arbitrary limitation in this regard is approximately 100Mb. </w:t>
      </w:r>
    </w:p>
    <w:p w14:paraId="0404638C" w14:textId="77777777" w:rsidR="00FC6829" w:rsidRDefault="00FC6829" w:rsidP="00FC6829"/>
    <w:p w14:paraId="66E22D57" w14:textId="4423DE5C" w:rsidR="00FC6829" w:rsidRDefault="0066524F" w:rsidP="0066524F">
      <w:pPr>
        <w:pStyle w:val="Heading2"/>
      </w:pPr>
      <w:bookmarkStart w:id="341" w:name="_Toc442105447"/>
      <w:r>
        <w:t xml:space="preserve">2.6 </w:t>
      </w:r>
      <w:r w:rsidR="00FC6829">
        <w:t>Assumptions and Dependencies:</w:t>
      </w:r>
      <w:bookmarkEnd w:id="341"/>
    </w:p>
    <w:p w14:paraId="376BAD94" w14:textId="77777777" w:rsidR="00FC6829" w:rsidRDefault="00FC6829" w:rsidP="00FC6829"/>
    <w:p w14:paraId="2B58C948" w14:textId="77777777" w:rsidR="0066524F" w:rsidRDefault="0066524F" w:rsidP="0066524F">
      <w:r>
        <w:t xml:space="preserve">It is assumed that this game will always be run on PCs that meet or exceed the minimum requirements of the specification and that the player user understands and can read English. The game cannot be played on a PC or any other device without sufficient power or whose system does not meet the minimum specified requirements. </w:t>
      </w:r>
    </w:p>
    <w:p w14:paraId="082E8EA0" w14:textId="77777777" w:rsidR="0066524F" w:rsidRDefault="0066524F" w:rsidP="0066524F"/>
    <w:p w14:paraId="7D223DD4" w14:textId="77777777" w:rsidR="0066524F" w:rsidRDefault="0066524F" w:rsidP="0066524F">
      <w:r>
        <w:t>It is also assumed that the player user has installed ARK: SINISTER on a PC running the Windows operating system.</w:t>
      </w:r>
    </w:p>
    <w:p w14:paraId="5C449EA2" w14:textId="77777777" w:rsidR="00FC6829" w:rsidRDefault="00FC6829" w:rsidP="00FC6829"/>
    <w:p w14:paraId="4F869500" w14:textId="77777777" w:rsidR="00FC6829" w:rsidRDefault="00FC6829" w:rsidP="00FC6829"/>
    <w:p w14:paraId="347CEFAF" w14:textId="77777777" w:rsidR="00FC6829" w:rsidRDefault="00FC6829" w:rsidP="00FC6829"/>
    <w:p w14:paraId="415C5A8B" w14:textId="77777777" w:rsidR="00FC6829" w:rsidRDefault="00FC6829">
      <w:pPr>
        <w:spacing w:after="160"/>
      </w:pPr>
      <w:r>
        <w:br w:type="page"/>
      </w:r>
    </w:p>
    <w:p w14:paraId="492664E5" w14:textId="45D4C6B9" w:rsidR="00FC6829" w:rsidRDefault="004D2A77" w:rsidP="009B5508">
      <w:pPr>
        <w:pStyle w:val="Heading1"/>
      </w:pPr>
      <w:bookmarkStart w:id="342" w:name="_Toc442105448"/>
      <w:r>
        <w:lastRenderedPageBreak/>
        <w:t>3. Specific Requirements</w:t>
      </w:r>
      <w:r w:rsidR="00FC6829">
        <w:t>:</w:t>
      </w:r>
      <w:bookmarkEnd w:id="342"/>
    </w:p>
    <w:p w14:paraId="20CDA1BF" w14:textId="53E177DB" w:rsidR="002E01F4" w:rsidRDefault="002E01F4" w:rsidP="002E01F4"/>
    <w:p w14:paraId="41A78D38" w14:textId="43F46A81" w:rsidR="002E01F4" w:rsidRDefault="002E01F4" w:rsidP="002E01F4">
      <w:r>
        <w:t xml:space="preserve">The following sections provide detailed descriptions of all the software requirements for ARK: SINISTER and its component systems. </w:t>
      </w:r>
    </w:p>
    <w:p w14:paraId="0F19161D" w14:textId="52DD5ED1" w:rsidR="00FC6829" w:rsidRDefault="00FC6829" w:rsidP="002E01F4"/>
    <w:p w14:paraId="7220EDD5" w14:textId="0BA6E2B2" w:rsidR="002E01F4" w:rsidRDefault="002E01F4" w:rsidP="009B5508">
      <w:pPr>
        <w:pStyle w:val="Heading2"/>
      </w:pPr>
      <w:bookmarkStart w:id="343" w:name="_Toc442105449"/>
      <w:r>
        <w:t>3.1 External Interface Requirements:</w:t>
      </w:r>
      <w:bookmarkEnd w:id="343"/>
    </w:p>
    <w:p w14:paraId="1699A29A" w14:textId="63E70BAF" w:rsidR="002E01F4" w:rsidRDefault="002E01F4" w:rsidP="002E01F4"/>
    <w:p w14:paraId="74BF79A6" w14:textId="7F81DA7D" w:rsidR="002E01F4" w:rsidRDefault="002E01F4" w:rsidP="002E01F4">
      <w:r>
        <w:t xml:space="preserve">This section provides requirements for </w:t>
      </w:r>
      <w:r w:rsidR="002316D4">
        <w:t>s</w:t>
      </w:r>
      <w:r w:rsidR="009B5508">
        <w:t xml:space="preserve">pecific interfaces. </w:t>
      </w:r>
    </w:p>
    <w:p w14:paraId="1CA3936A" w14:textId="560152EB" w:rsidR="002E01F4" w:rsidRDefault="002E01F4" w:rsidP="002E01F4"/>
    <w:p w14:paraId="04499906" w14:textId="0A1ECE4C" w:rsidR="00FC6829" w:rsidRDefault="002316D4" w:rsidP="009B5508">
      <w:pPr>
        <w:pStyle w:val="Heading3"/>
      </w:pPr>
      <w:bookmarkStart w:id="344" w:name="_Toc442105450"/>
      <w:r>
        <w:rPr>
          <w:noProof/>
          <w:lang w:eastAsia="en-CA"/>
        </w:rPr>
        <mc:AlternateContent>
          <mc:Choice Requires="wpg">
            <w:drawing>
              <wp:anchor distT="0" distB="0" distL="114300" distR="114300" simplePos="0" relativeHeight="251661312" behindDoc="0" locked="0" layoutInCell="1" allowOverlap="1" wp14:anchorId="5ADCE571" wp14:editId="6F888981">
                <wp:simplePos x="0" y="0"/>
                <wp:positionH relativeFrom="column">
                  <wp:posOffset>3733800</wp:posOffset>
                </wp:positionH>
                <wp:positionV relativeFrom="paragraph">
                  <wp:posOffset>10795</wp:posOffset>
                </wp:positionV>
                <wp:extent cx="2209800" cy="55435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209800" cy="5543550"/>
                          <a:chOff x="0" y="0"/>
                          <a:chExt cx="2209800" cy="5543550"/>
                        </a:xfrm>
                      </wpg:grpSpPr>
                      <pic:pic xmlns:pic="http://schemas.openxmlformats.org/drawingml/2006/picture">
                        <pic:nvPicPr>
                          <pic:cNvPr id="2" name="Picture 2"/>
                          <pic:cNvPicPr>
                            <a:picLocks noChangeAspect="1"/>
                          </pic:cNvPicPr>
                        </pic:nvPicPr>
                        <pic:blipFill rotWithShape="1">
                          <a:blip r:embed="rId14">
                            <a:extLst>
                              <a:ext uri="{28A0092B-C50C-407E-A947-70E740481C1C}">
                                <a14:useLocalDpi xmlns:a14="http://schemas.microsoft.com/office/drawing/2010/main" val="0"/>
                              </a:ext>
                            </a:extLst>
                          </a:blip>
                          <a:srcRect l="10897" t="4086" r="51923" b="28053"/>
                          <a:stretch/>
                        </pic:blipFill>
                        <pic:spPr bwMode="auto">
                          <a:xfrm>
                            <a:off x="0" y="0"/>
                            <a:ext cx="2209800" cy="5219700"/>
                          </a:xfrm>
                          <a:prstGeom prst="rect">
                            <a:avLst/>
                          </a:prstGeom>
                          <a:ln>
                            <a:noFill/>
                          </a:ln>
                          <a:extLst>
                            <a:ext uri="{53640926-AAD7-44D8-BBD7-CCE9431645EC}">
                              <a14:shadowObscured xmlns:a14="http://schemas.microsoft.com/office/drawing/2010/main"/>
                            </a:ext>
                          </a:extLst>
                        </pic:spPr>
                      </pic:pic>
                      <wps:wsp>
                        <wps:cNvPr id="6" name="Text Box 6"/>
                        <wps:cNvSpPr txBox="1"/>
                        <wps:spPr>
                          <a:xfrm>
                            <a:off x="0" y="5276850"/>
                            <a:ext cx="2209800" cy="266700"/>
                          </a:xfrm>
                          <a:prstGeom prst="rect">
                            <a:avLst/>
                          </a:prstGeom>
                          <a:solidFill>
                            <a:prstClr val="white"/>
                          </a:solidFill>
                          <a:ln>
                            <a:noFill/>
                          </a:ln>
                          <a:effectLst/>
                        </wps:spPr>
                        <wps:txbx>
                          <w:txbxContent>
                            <w:p w14:paraId="10B8EA86" w14:textId="5C51F63A" w:rsidR="00D8358D" w:rsidRPr="004651CA" w:rsidRDefault="00D8358D" w:rsidP="002316D4">
                              <w:pPr>
                                <w:pStyle w:val="Caption"/>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ADCE571" id="Group 7" o:spid="_x0000_s1030" style="position:absolute;margin-left:294pt;margin-top:.85pt;width:174pt;height:436.5pt;z-index:251661312" coordsize="22098,554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">
                <v:shape id="Picture 2" o:spid="_x0000_s1031" type="#_x0000_t75" style="position:absolute;width:22098;height:521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f2/fCAAAA2gAAAA8AAABkcnMvZG93bnJldi54bWxEj0GLwjAUhO+C/yE8YS+i6SqIVKOI7IJ7&#10;ULTq/dE822rzUpqsVn+9EQSPw8x8w0znjSnFlWpXWFbw3Y9AEKdWF5wpOOx/e2MQziNrLC2Tgjs5&#10;mM/arSnG2t54R9fEZyJA2MWoIPe+iqV0aU4GXd9WxME72dqgD7LOpK7xFuCmlIMoGkmDBYeFHCta&#10;5pRekn+jYJNV1q5OyePPnI/d+/qnO5TbjVJfnWYxAeGp8Z/wu73SCgbwuhJugJw9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wH9v3wgAAANoAAAAPAAAAAAAAAAAAAAAAAJ8C&#10;AABkcnMvZG93bnJldi54bWxQSwUGAAAAAAQABAD3AAAAjgMAAAAA&#10;">
                  <v:imagedata r:id="rId15" o:title="" croptop="2678f" cropbottom="18385f" cropleft="7141f" cropright="34028f"/>
                  <v:path arrowok="t"/>
                </v:shape>
                <v:shape id="Text Box 6" o:spid="_x0000_s1032" type="#_x0000_t202" style="position:absolute;top:52768;width:2209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10B8EA86" w14:textId="5C51F63A" w:rsidR="00D8358D" w:rsidRPr="004651CA" w:rsidRDefault="00D8358D" w:rsidP="002316D4">
                        <w:pPr>
                          <w:pStyle w:val="Caption"/>
                        </w:pPr>
                        <w:r>
                          <w:t xml:space="preserve">Figure </w:t>
                        </w:r>
                        <w:fldSimple w:instr=" SEQ Figure \* ARABIC ">
                          <w:r>
                            <w:rPr>
                              <w:noProof/>
                            </w:rPr>
                            <w:t>2</w:t>
                          </w:r>
                        </w:fldSimple>
                      </w:p>
                    </w:txbxContent>
                  </v:textbox>
                </v:shape>
                <w10:wrap type="square"/>
              </v:group>
            </w:pict>
          </mc:Fallback>
        </mc:AlternateContent>
      </w:r>
      <w:r w:rsidR="004D2A77">
        <w:t>3.1</w:t>
      </w:r>
      <w:r w:rsidR="002E01F4">
        <w:t>.1</w:t>
      </w:r>
      <w:r w:rsidR="004D2A77">
        <w:t xml:space="preserve"> </w:t>
      </w:r>
      <w:r w:rsidR="00FC6829">
        <w:t>User Interfaces:</w:t>
      </w:r>
      <w:bookmarkEnd w:id="344"/>
    </w:p>
    <w:p w14:paraId="4744475E" w14:textId="56B547C5" w:rsidR="002316D4" w:rsidRDefault="002316D4" w:rsidP="002E01F4"/>
    <w:p w14:paraId="57E71248" w14:textId="69A8C729" w:rsidR="002316D4" w:rsidRDefault="002316D4" w:rsidP="002E01F4">
      <w:r>
        <w:t xml:space="preserve">Figure 2 on the right is the basic wireframes of the proposed user interface design of the main menu system. </w:t>
      </w:r>
    </w:p>
    <w:p w14:paraId="3FF8A026" w14:textId="0C2A8367" w:rsidR="004F0CE1" w:rsidRDefault="004F0CE1" w:rsidP="002E01F4"/>
    <w:p w14:paraId="6E497B2D" w14:textId="457D7002" w:rsidR="004F0CE1" w:rsidRDefault="004F0CE1" w:rsidP="002E01F4">
      <w:r>
        <w:t>When starting the game, the user will be presented with the main menu page and be given the choices of Start Game, Continue Game, Options, and Quit Game. Starting the game will start a new game session; no other menus are necessary at this point. The continue button will bring the player user to the continue menu and they will be asked to select which of the previously saved games to load and then to start or go back to the main menu. Clicking the start button from here will load the selected saved state and start the game.</w:t>
      </w:r>
    </w:p>
    <w:p w14:paraId="594F5D12" w14:textId="77777777" w:rsidR="004F0CE1" w:rsidRDefault="004F0CE1" w:rsidP="002E01F4"/>
    <w:p w14:paraId="54B256F3" w14:textId="64B70C6A" w:rsidR="004F0CE1" w:rsidRDefault="004F0CE1" w:rsidP="002E01F4">
      <w:r>
        <w:t xml:space="preserve">The options menu currently only has plans for adjusting the difficulty settings of the game and to adjust the master volume of game sounds. The user can apply these changes or drop them by going back to the main menu. </w:t>
      </w:r>
    </w:p>
    <w:p w14:paraId="16B4FD76" w14:textId="7C34B408" w:rsidR="004F0CE1" w:rsidRDefault="004F0CE1" w:rsidP="002E01F4"/>
    <w:p w14:paraId="386C5AEE" w14:textId="0D229115" w:rsidR="004F0CE1" w:rsidRDefault="004F0CE1" w:rsidP="002E01F4">
      <w:r>
        <w:t xml:space="preserve">Quitting the game from the main menu will close the client. If there are any unsaved changes to configuration or to any open game states they will be lost. </w:t>
      </w:r>
    </w:p>
    <w:p w14:paraId="2FE925BE" w14:textId="6E5E7392" w:rsidR="004F0CE1" w:rsidRDefault="004F0CE1" w:rsidP="002E01F4"/>
    <w:p w14:paraId="72B09E7E" w14:textId="4C7B8F84" w:rsidR="004F0CE1" w:rsidRDefault="004F0CE1" w:rsidP="002E01F4">
      <w:r>
        <w:t xml:space="preserve">Figure 3 is the proposed basic design of the heads-up-display during game play and a sample wireframe displaying the Inventory and Equipment menu. Both of these sub menus are launched from buttons in the mini-map section of the HUD. </w:t>
      </w:r>
    </w:p>
    <w:p w14:paraId="70E2C61E" w14:textId="38CE2B33" w:rsidR="00801AC7" w:rsidRDefault="00801AC7" w:rsidP="002E01F4"/>
    <w:p w14:paraId="65BA57FB" w14:textId="34090464" w:rsidR="00801AC7" w:rsidRDefault="00801AC7" w:rsidP="002E01F4">
      <w:r>
        <w:t xml:space="preserve">The HUD itself is made up of five smaller components. In clockwise order starting in the top left there is the player stats, location, ship stats, mini-map, and ability hot bar. The player stats section keeps track of and displays the player’s vitals: health points and energy. The location displays the name of the player’s current location. The ship stats section keeps track of </w:t>
      </w:r>
      <w:r w:rsidR="005A0886">
        <w:rPr>
          <w:noProof/>
          <w:lang w:eastAsia="en-CA"/>
        </w:rPr>
        <w:lastRenderedPageBreak/>
        <mc:AlternateContent>
          <mc:Choice Requires="wpg">
            <w:drawing>
              <wp:anchor distT="0" distB="0" distL="114300" distR="114300" simplePos="0" relativeHeight="251668480" behindDoc="0" locked="0" layoutInCell="1" allowOverlap="1" wp14:anchorId="58FA5255" wp14:editId="3F8B187F">
                <wp:simplePos x="0" y="0"/>
                <wp:positionH relativeFrom="column">
                  <wp:posOffset>3752850</wp:posOffset>
                </wp:positionH>
                <wp:positionV relativeFrom="paragraph">
                  <wp:posOffset>0</wp:posOffset>
                </wp:positionV>
                <wp:extent cx="2190750" cy="3600450"/>
                <wp:effectExtent l="0" t="0" r="0" b="0"/>
                <wp:wrapSquare wrapText="bothSides"/>
                <wp:docPr id="14" name="Group 14"/>
                <wp:cNvGraphicFramePr/>
                <a:graphic xmlns:a="http://schemas.openxmlformats.org/drawingml/2006/main">
                  <a:graphicData uri="http://schemas.microsoft.com/office/word/2010/wordprocessingGroup">
                    <wpg:wgp>
                      <wpg:cNvGrpSpPr/>
                      <wpg:grpSpPr>
                        <a:xfrm>
                          <a:off x="0" y="0"/>
                          <a:ext cx="2190750" cy="3600450"/>
                          <a:chOff x="0" y="0"/>
                          <a:chExt cx="2190750" cy="3600450"/>
                        </a:xfrm>
                      </wpg:grpSpPr>
                      <pic:pic xmlns:pic="http://schemas.openxmlformats.org/drawingml/2006/picture">
                        <pic:nvPicPr>
                          <pic:cNvPr id="8" name="Picture 8"/>
                          <pic:cNvPicPr>
                            <a:picLocks noChangeAspect="1"/>
                          </pic:cNvPicPr>
                        </pic:nvPicPr>
                        <pic:blipFill rotWithShape="1">
                          <a:blip r:embed="rId14">
                            <a:extLst>
                              <a:ext uri="{28A0092B-C50C-407E-A947-70E740481C1C}">
                                <a14:useLocalDpi xmlns:a14="http://schemas.microsoft.com/office/drawing/2010/main" val="0"/>
                              </a:ext>
                            </a:extLst>
                          </a:blip>
                          <a:srcRect l="52083" t="4211" r="11058" b="53190"/>
                          <a:stretch/>
                        </pic:blipFill>
                        <pic:spPr bwMode="auto">
                          <a:xfrm>
                            <a:off x="0" y="0"/>
                            <a:ext cx="2190750" cy="3276600"/>
                          </a:xfrm>
                          <a:prstGeom prst="rect">
                            <a:avLst/>
                          </a:prstGeom>
                          <a:ln>
                            <a:noFill/>
                          </a:ln>
                          <a:extLst>
                            <a:ext uri="{53640926-AAD7-44D8-BBD7-CCE9431645EC}">
                              <a14:shadowObscured xmlns:a14="http://schemas.microsoft.com/office/drawing/2010/main"/>
                            </a:ext>
                          </a:extLst>
                        </pic:spPr>
                      </pic:pic>
                      <wps:wsp>
                        <wps:cNvPr id="9" name="Text Box 9"/>
                        <wps:cNvSpPr txBox="1"/>
                        <wps:spPr>
                          <a:xfrm>
                            <a:off x="0" y="3333750"/>
                            <a:ext cx="2190750" cy="266700"/>
                          </a:xfrm>
                          <a:prstGeom prst="rect">
                            <a:avLst/>
                          </a:prstGeom>
                          <a:solidFill>
                            <a:prstClr val="white"/>
                          </a:solidFill>
                          <a:ln>
                            <a:noFill/>
                          </a:ln>
                          <a:effectLst/>
                        </wps:spPr>
                        <wps:txbx>
                          <w:txbxContent>
                            <w:p w14:paraId="1F786AB4" w14:textId="1C979D39" w:rsidR="00D8358D" w:rsidRPr="00F80777" w:rsidRDefault="00D8358D" w:rsidP="004F0CE1">
                              <w:pPr>
                                <w:pStyle w:val="Caption"/>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8FA5255" id="Group 14" o:spid="_x0000_s1033" style="position:absolute;margin-left:295.5pt;margin-top:0;width:172.5pt;height:283.5pt;z-index:251668480" coordsize="21907,3600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">
                <v:shape id="Picture 8" o:spid="_x0000_s1034" type="#_x0000_t75" style="position:absolute;width:21907;height:327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WAri+AAAA2gAAAA8AAABkcnMvZG93bnJldi54bWxET8uqwjAQ3Qv+QxjBnaYKXqQaRYSKT/C1&#10;cTc0Y1tsJqWJWv/+ZiG4PJz3dN6YUryodoVlBYN+BII4tbrgTMH1kvTGIJxH1lhaJgUfcjCftVtT&#10;jLV984leZ5+JEMIuRgW591UspUtzMuj6tiIO3N3WBn2AdSZ1je8Qbko5jKI/abDg0JBjRcuc0sf5&#10;aRQkq9txcHheol0y2tmj3ey36WivVLfTLCYgPDX+J/6611pB2BquhBsgZ/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L1WAri+AAAA2gAAAA8AAAAAAAAAAAAAAAAAnwIAAGRy&#10;cy9kb3ducmV2LnhtbFBLBQYAAAAABAAEAPcAAACKAwAAAAA=&#10;">
                  <v:imagedata r:id="rId15" o:title="" croptop="2760f" cropbottom="34859f" cropleft="34133f" cropright="7247f"/>
                  <v:path arrowok="t"/>
                </v:shape>
                <v:shape id="Text Box 9" o:spid="_x0000_s1035" type="#_x0000_t202" style="position:absolute;top:33337;width:2190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DIosUA&#10;AADaAAAADwAAAGRycy9kb3ducmV2LnhtbESPQWsCMRSE70L/Q3gFL6LZtiK6GkWkQtuLdOvF22Pz&#10;3KzdvCxJVrf/vikUPA4z8w2z2vS2EVfyoXas4GmSgSAuna65UnD82o/nIEJE1tg4JgU/FGCzfhis&#10;MNfuxp90LWIlEoRDjgpMjG0uZSgNWQwT1xIn7+y8xZikr6T2eEtw28jnLJtJizWnBYMt7QyV30Vn&#10;FRymp4MZdefXj+30xb8fu93sUhVKDR/77RJEpD7ew//tN61gAX9X0g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oMiixQAAANoAAAAPAAAAAAAAAAAAAAAAAJgCAABkcnMv&#10;ZG93bnJldi54bWxQSwUGAAAAAAQABAD1AAAAigMAAAAA&#10;" stroked="f">
                  <v:textbox style="mso-fit-shape-to-text:t" inset="0,0,0,0">
                    <w:txbxContent>
                      <w:p w14:paraId="1F786AB4" w14:textId="1C979D39" w:rsidR="00D8358D" w:rsidRPr="00F80777" w:rsidRDefault="00D8358D" w:rsidP="004F0CE1">
                        <w:pPr>
                          <w:pStyle w:val="Caption"/>
                        </w:pPr>
                        <w:r>
                          <w:t xml:space="preserve">Figure </w:t>
                        </w:r>
                        <w:fldSimple w:instr=" SEQ Figure \* ARABIC ">
                          <w:r>
                            <w:rPr>
                              <w:noProof/>
                            </w:rPr>
                            <w:t>3</w:t>
                          </w:r>
                        </w:fldSimple>
                      </w:p>
                    </w:txbxContent>
                  </v:textbox>
                </v:shape>
                <w10:wrap type="square"/>
              </v:group>
            </w:pict>
          </mc:Fallback>
        </mc:AlternateContent>
      </w:r>
      <w:r>
        <w:t>available resources: scrap, energy, and life support. The mini-map displays an overhead view of the ship and the current room, one at a time, and houses buttons to open the main menu, the equipment menu, and the inventory menu as seen in the second half of Figure 3. Lastly is the ability hot bar, which is a quick action toolbar mapped to three keys on the keyboard. Pressing one of these keys will activate the ability slotted into the associated section</w:t>
      </w:r>
      <w:r w:rsidR="0099153E">
        <w:t xml:space="preserve">. </w:t>
      </w:r>
    </w:p>
    <w:p w14:paraId="2198532E" w14:textId="77777777" w:rsidR="0099153E" w:rsidRDefault="0099153E" w:rsidP="002E01F4"/>
    <w:p w14:paraId="11C2E81C" w14:textId="37837717" w:rsidR="0099153E" w:rsidRDefault="0099153E" w:rsidP="002E01F4">
      <w:r>
        <w:t xml:space="preserve">The inventory and equipment menus are similar. When the player collects a piece of equipment they can access it from the inventory menu and a double click on the icon will equip it to the character. Once equipped, the item will be shown in the appropriate slot in the equipment menu. </w:t>
      </w:r>
    </w:p>
    <w:p w14:paraId="4E3A2CFF" w14:textId="4184BC5E" w:rsidR="004F0CE1" w:rsidRDefault="004F0CE1" w:rsidP="002E01F4"/>
    <w:p w14:paraId="58DE2739" w14:textId="589E9C2C" w:rsidR="00FC6829" w:rsidRDefault="002E01F4" w:rsidP="009B5508">
      <w:pPr>
        <w:pStyle w:val="Heading3"/>
      </w:pPr>
      <w:bookmarkStart w:id="345" w:name="_Toc442105451"/>
      <w:r>
        <w:t>3.1.2</w:t>
      </w:r>
      <w:r w:rsidR="000863BB">
        <w:t xml:space="preserve"> </w:t>
      </w:r>
      <w:r w:rsidR="00FC6829">
        <w:t>Hardware Interfaces:</w:t>
      </w:r>
      <w:bookmarkEnd w:id="345"/>
    </w:p>
    <w:p w14:paraId="5A570D1B" w14:textId="77777777" w:rsidR="0099153E" w:rsidRDefault="0099153E" w:rsidP="002E01F4"/>
    <w:p w14:paraId="0AC8A15D" w14:textId="2C86F734" w:rsidR="0099153E" w:rsidRDefault="0099153E" w:rsidP="002E01F4">
      <w:r>
        <w:t xml:space="preserve">The ARK: SINISTER project does not require any hardware interfaces. </w:t>
      </w:r>
    </w:p>
    <w:p w14:paraId="569AAA8F" w14:textId="1C886E58" w:rsidR="00FC6829" w:rsidRDefault="00FC6829" w:rsidP="002E01F4"/>
    <w:p w14:paraId="66324F69" w14:textId="20BD0F4B" w:rsidR="00FC6829" w:rsidRDefault="002E01F4" w:rsidP="009B5508">
      <w:pPr>
        <w:pStyle w:val="Heading3"/>
      </w:pPr>
      <w:bookmarkStart w:id="346" w:name="_Toc442105452"/>
      <w:r>
        <w:t>3.1.3</w:t>
      </w:r>
      <w:r w:rsidR="000863BB">
        <w:t xml:space="preserve"> </w:t>
      </w:r>
      <w:r w:rsidR="00FC6829">
        <w:t>Software Interfaces:</w:t>
      </w:r>
      <w:bookmarkEnd w:id="346"/>
    </w:p>
    <w:p w14:paraId="42D92DC1" w14:textId="77777777" w:rsidR="0099153E" w:rsidRDefault="0099153E" w:rsidP="002E01F4"/>
    <w:p w14:paraId="7E8DB78D" w14:textId="35A3F154" w:rsidR="0099153E" w:rsidRDefault="0099153E" w:rsidP="002E01F4">
      <w:r>
        <w:t xml:space="preserve">The ARK: SINISTER project does not require any software interfaces. </w:t>
      </w:r>
    </w:p>
    <w:p w14:paraId="76AD22DF" w14:textId="77777777" w:rsidR="00FC6829" w:rsidRDefault="00FC6829" w:rsidP="002E01F4"/>
    <w:p w14:paraId="3320998D" w14:textId="2BCC09B4" w:rsidR="00FC6829" w:rsidRDefault="000863BB" w:rsidP="009B5508">
      <w:pPr>
        <w:pStyle w:val="Heading3"/>
      </w:pPr>
      <w:bookmarkStart w:id="347" w:name="_Toc442105453"/>
      <w:r>
        <w:t>3.</w:t>
      </w:r>
      <w:r w:rsidR="002E01F4">
        <w:t>1.</w:t>
      </w:r>
      <w:r>
        <w:t xml:space="preserve">4 </w:t>
      </w:r>
      <w:r w:rsidR="00FC6829">
        <w:t>Communication Protocols and Interfaces:</w:t>
      </w:r>
      <w:bookmarkEnd w:id="347"/>
    </w:p>
    <w:p w14:paraId="6D6DE3E0" w14:textId="77777777" w:rsidR="0099153E" w:rsidRDefault="0099153E" w:rsidP="002E01F4"/>
    <w:p w14:paraId="659FE6D4" w14:textId="05BC4A8F" w:rsidR="0099153E" w:rsidRDefault="0099153E" w:rsidP="002E01F4">
      <w:r>
        <w:t xml:space="preserve">In order to </w:t>
      </w:r>
      <w:r w:rsidR="00A03FEE">
        <w:t xml:space="preserve">save game states to the on-board database there will be a basic protocol set up to handle serializing the game state in such a way that all the data can be automatically saved and retrieved at any time. The database will be made using SQLite </w:t>
      </w:r>
      <w:r w:rsidR="00E872C3">
        <w:t xml:space="preserve">for a light-weight infrastructure. This will be a custom protocol for serializing specific data from the state machine. </w:t>
      </w:r>
    </w:p>
    <w:p w14:paraId="4CA23446" w14:textId="77777777" w:rsidR="00E872C3" w:rsidRDefault="00E872C3" w:rsidP="002E01F4"/>
    <w:p w14:paraId="5625144E" w14:textId="2131BD96" w:rsidR="00E872C3" w:rsidRDefault="00E872C3" w:rsidP="002E01F4">
      <w:r>
        <w:t xml:space="preserve">The ARK: SINISTER project does not require any communications interfaces. </w:t>
      </w:r>
    </w:p>
    <w:p w14:paraId="6B1FCBF5" w14:textId="77777777" w:rsidR="00FC6829" w:rsidRDefault="00FC6829" w:rsidP="002E01F4"/>
    <w:p w14:paraId="5D3FF606" w14:textId="4D290CB9" w:rsidR="002E01F4" w:rsidRDefault="002E01F4" w:rsidP="00E872C3">
      <w:pPr>
        <w:pStyle w:val="Heading2"/>
      </w:pPr>
      <w:bookmarkStart w:id="348" w:name="_Toc442105454"/>
      <w:r>
        <w:t>3.2 Functional Requirements:</w:t>
      </w:r>
      <w:bookmarkEnd w:id="348"/>
    </w:p>
    <w:p w14:paraId="5A2601D6" w14:textId="77777777" w:rsidR="002E01F4" w:rsidRDefault="002E01F4" w:rsidP="002E01F4"/>
    <w:p w14:paraId="0C42E4D5" w14:textId="6CA4FA2B" w:rsidR="00E872C3" w:rsidRDefault="00E872C3" w:rsidP="002E01F4">
      <w:r>
        <w:t>This section contains the specific requirements for components expressed in Section 1.4 Scope.</w:t>
      </w:r>
    </w:p>
    <w:p w14:paraId="5721077E" w14:textId="6848EB1A" w:rsidR="002E01F4" w:rsidRDefault="002E01F4" w:rsidP="00FC6829"/>
    <w:p w14:paraId="5D93E262" w14:textId="1F0BA731" w:rsidR="00FC6829" w:rsidRDefault="00E872C3" w:rsidP="00521670">
      <w:pPr>
        <w:pStyle w:val="Heading3"/>
      </w:pPr>
      <w:bookmarkStart w:id="349" w:name="_Toc442105455"/>
      <w:r>
        <w:t xml:space="preserve">3.2.1 </w:t>
      </w:r>
      <w:del w:id="350" w:author="Kyle Thomson" w:date="2016-02-01T12:51:00Z">
        <w:r w:rsidDel="005A0886">
          <w:delText>Room Generation System</w:delText>
        </w:r>
      </w:del>
      <w:ins w:id="351" w:author="Kyle Thomson" w:date="2016-02-01T12:51:00Z">
        <w:r w:rsidR="005A0886">
          <w:t>Inventory System</w:t>
        </w:r>
      </w:ins>
      <w:r>
        <w:t>:</w:t>
      </w:r>
      <w:bookmarkEnd w:id="349"/>
    </w:p>
    <w:p w14:paraId="6309AF09" w14:textId="77777777" w:rsidR="00E872C3" w:rsidRDefault="00E872C3" w:rsidP="00FC6829"/>
    <w:p w14:paraId="3452C5CF" w14:textId="77777777" w:rsidR="00AB162C" w:rsidRDefault="00AB162C" w:rsidP="00AB162C">
      <w:pPr>
        <w:pStyle w:val="Heading4"/>
      </w:pPr>
      <w:r>
        <w:t>3.2.1.1 Player User:</w:t>
      </w:r>
    </w:p>
    <w:p w14:paraId="667B59EF" w14:textId="3C0281EE" w:rsidR="00AB162C" w:rsidRDefault="00AB162C" w:rsidP="00AB162C">
      <w:pPr>
        <w:pStyle w:val="ListParagraph"/>
        <w:numPr>
          <w:ilvl w:val="0"/>
          <w:numId w:val="19"/>
        </w:numPr>
        <w:rPr>
          <w:ins w:id="352" w:author="Kyle Thomson" w:date="2016-02-01T12:52:00Z"/>
        </w:rPr>
      </w:pPr>
      <w:r>
        <w:t xml:space="preserve">The Player shall </w:t>
      </w:r>
      <w:del w:id="353" w:author="Kyle Thomson" w:date="2016-02-01T12:52:00Z">
        <w:r w:rsidDel="005A0886">
          <w:delText>start the Room Generation when they start a new game</w:delText>
        </w:r>
      </w:del>
      <w:ins w:id="354" w:author="Kyle Thomson" w:date="2016-02-01T12:52:00Z">
        <w:r w:rsidR="005A0886">
          <w:t>open the Room Placement interface through key binds in the user interface.</w:t>
        </w:r>
      </w:ins>
      <w:del w:id="355" w:author="Kyle Thomson" w:date="2016-02-01T12:52:00Z">
        <w:r w:rsidDel="005A0886">
          <w:delText>.</w:delText>
        </w:r>
      </w:del>
    </w:p>
    <w:p w14:paraId="5B81BE5C" w14:textId="473F65F2" w:rsidR="005A0886" w:rsidRDefault="005A0886" w:rsidP="00AB162C">
      <w:pPr>
        <w:pStyle w:val="ListParagraph"/>
        <w:numPr>
          <w:ilvl w:val="0"/>
          <w:numId w:val="19"/>
        </w:numPr>
      </w:pPr>
      <w:ins w:id="356" w:author="Kyle Thomson" w:date="2016-02-01T12:52:00Z">
        <w:r>
          <w:t>The Player shall open the Ability selection interface through key binds in the user interface.</w:t>
        </w:r>
      </w:ins>
    </w:p>
    <w:p w14:paraId="25360775" w14:textId="6261BC58" w:rsidR="00AB162C" w:rsidRDefault="00AB162C" w:rsidP="00AB162C">
      <w:pPr>
        <w:pStyle w:val="ListParagraph"/>
        <w:numPr>
          <w:ilvl w:val="0"/>
          <w:numId w:val="19"/>
        </w:numPr>
      </w:pPr>
      <w:r>
        <w:lastRenderedPageBreak/>
        <w:t xml:space="preserve">The Player shall be able to navigate to different rooms by </w:t>
      </w:r>
      <w:ins w:id="357" w:author="Kyle Thomson" w:date="2016-02-01T13:00:00Z">
        <w:r w:rsidR="00AE2C37">
          <w:t>moving the character sprite to a door connected to another room.</w:t>
        </w:r>
      </w:ins>
      <w:del w:id="358" w:author="Kyle Thomson" w:date="2016-02-01T13:00:00Z">
        <w:r w:rsidDel="00AE2C37">
          <w:delText xml:space="preserve">clicking on a possible room choice, which is indicated by a highlighted </w:delText>
        </w:r>
        <w:r w:rsidR="00D17093" w:rsidDel="00AE2C37">
          <w:delText>space</w:delText>
        </w:r>
        <w:r w:rsidDel="00AE2C37">
          <w:delText xml:space="preserve">. </w:delText>
        </w:r>
      </w:del>
    </w:p>
    <w:p w14:paraId="24C8E0FB" w14:textId="7C2AC036" w:rsidR="00AB162C" w:rsidRDefault="00AB162C" w:rsidP="00AB162C">
      <w:pPr>
        <w:pStyle w:val="ListParagraph"/>
        <w:numPr>
          <w:ilvl w:val="0"/>
          <w:numId w:val="19"/>
        </w:numPr>
        <w:rPr>
          <w:ins w:id="359" w:author="Kyle Thomson" w:date="2016-02-01T13:01:00Z"/>
        </w:rPr>
      </w:pPr>
      <w:r>
        <w:t>The Player shall be able to choose the type</w:t>
      </w:r>
      <w:ins w:id="360" w:author="Kyle Thomson" w:date="2016-02-01T13:00:00Z">
        <w:r w:rsidR="00AE2C37">
          <w:t xml:space="preserve">, size, and shape of a room in the menu before dragging the room into the world. </w:t>
        </w:r>
      </w:ins>
      <w:del w:id="361" w:author="Kyle Thomson" w:date="2016-02-01T13:00:00Z">
        <w:r w:rsidDel="00AE2C37">
          <w:delText xml:space="preserve"> of room after clicking on a possible room.</w:delText>
        </w:r>
      </w:del>
      <w:r>
        <w:t xml:space="preserve"> </w:t>
      </w:r>
    </w:p>
    <w:p w14:paraId="1A305C18" w14:textId="56C85176" w:rsidR="00AE2C37" w:rsidRDefault="00AE2C37" w:rsidP="00AB162C">
      <w:pPr>
        <w:pStyle w:val="ListParagraph"/>
        <w:numPr>
          <w:ilvl w:val="0"/>
          <w:numId w:val="19"/>
        </w:numPr>
      </w:pPr>
      <w:ins w:id="362" w:author="Kyle Thomson" w:date="2016-02-01T13:01:00Z">
        <w:r>
          <w:t xml:space="preserve">The Player shall have access to rooms based on the resources required compared to resources available. </w:t>
        </w:r>
      </w:ins>
    </w:p>
    <w:p w14:paraId="00A241C5" w14:textId="77777777" w:rsidR="00D17093" w:rsidRDefault="00D17093" w:rsidP="00D17093">
      <w:pPr>
        <w:pStyle w:val="ListParagraph"/>
      </w:pPr>
    </w:p>
    <w:p w14:paraId="496BCFFB" w14:textId="77777777" w:rsidR="00AB162C" w:rsidRDefault="00AB162C" w:rsidP="00AB162C">
      <w:pPr>
        <w:pStyle w:val="Heading4"/>
      </w:pPr>
      <w:r>
        <w:t>3.2.1.2 Developer User:</w:t>
      </w:r>
    </w:p>
    <w:p w14:paraId="48169F02" w14:textId="61D4CB61" w:rsidR="00AB162C" w:rsidRDefault="00AB162C" w:rsidP="00AB162C">
      <w:pPr>
        <w:pStyle w:val="ListParagraph"/>
        <w:numPr>
          <w:ilvl w:val="0"/>
          <w:numId w:val="18"/>
        </w:numPr>
      </w:pPr>
      <w:r>
        <w:t xml:space="preserve">The Developer shall be able to access </w:t>
      </w:r>
      <w:del w:id="363" w:author="Kyle Thomson" w:date="2016-02-01T13:01:00Z">
        <w:r w:rsidDel="00AE2C37">
          <w:delText xml:space="preserve">a list of </w:delText>
        </w:r>
      </w:del>
      <w:r>
        <w:t>all</w:t>
      </w:r>
      <w:ins w:id="364" w:author="Kyle Thomson" w:date="2016-02-01T13:04:00Z">
        <w:r w:rsidR="00CB29C8">
          <w:t xml:space="preserve"> possible rooms regardless of resources required. </w:t>
        </w:r>
      </w:ins>
      <w:del w:id="365" w:author="Kyle Thomson" w:date="2016-02-01T13:04:00Z">
        <w:r w:rsidDel="00CB29C8">
          <w:delText xml:space="preserve"> </w:delText>
        </w:r>
      </w:del>
      <w:del w:id="366" w:author="Kyle Thomson" w:date="2016-02-01T13:01:00Z">
        <w:r w:rsidDel="00AE2C37">
          <w:delText xml:space="preserve">generated </w:delText>
        </w:r>
      </w:del>
      <w:del w:id="367" w:author="Kyle Thomson" w:date="2016-02-01T13:03:00Z">
        <w:r w:rsidDel="00CB29C8">
          <w:delText>rooms and their</w:delText>
        </w:r>
      </w:del>
      <w:del w:id="368" w:author="Kyle Thomson" w:date="2016-02-01T13:01:00Z">
        <w:r w:rsidDel="00AE2C37">
          <w:delText xml:space="preserve"> details, such as location,</w:delText>
        </w:r>
      </w:del>
      <w:del w:id="369" w:author="Kyle Thomson" w:date="2016-02-01T13:03:00Z">
        <w:r w:rsidDel="00CB29C8">
          <w:delText xml:space="preserve"> size, </w:delText>
        </w:r>
        <w:r w:rsidDel="00AE2C37">
          <w:delText>room state, and room type.</w:delText>
        </w:r>
      </w:del>
    </w:p>
    <w:p w14:paraId="522AF13A" w14:textId="77777777" w:rsidR="00D17093" w:rsidRDefault="00D17093" w:rsidP="00D17093">
      <w:pPr>
        <w:pStyle w:val="ListParagraph"/>
      </w:pPr>
    </w:p>
    <w:p w14:paraId="26DEECDD" w14:textId="77777777" w:rsidR="00AB162C" w:rsidRDefault="00AB162C" w:rsidP="00AB162C">
      <w:pPr>
        <w:pStyle w:val="Heading4"/>
      </w:pPr>
      <w:r>
        <w:t>3.2.1.3 General Requirements:</w:t>
      </w:r>
    </w:p>
    <w:p w14:paraId="3C969CC6" w14:textId="77777777" w:rsidR="00CB29C8" w:rsidRDefault="00AB162C" w:rsidP="00AB162C">
      <w:pPr>
        <w:pStyle w:val="ListParagraph"/>
        <w:numPr>
          <w:ilvl w:val="0"/>
          <w:numId w:val="17"/>
        </w:numPr>
        <w:rPr>
          <w:ins w:id="370" w:author="Kyle Thomson" w:date="2016-02-01T13:04:00Z"/>
        </w:rPr>
      </w:pPr>
      <w:r>
        <w:t xml:space="preserve">The system shall </w:t>
      </w:r>
      <w:ins w:id="371" w:author="Kyle Thomson" w:date="2016-02-01T13:04:00Z">
        <w:r w:rsidR="00CB29C8">
          <w:t xml:space="preserve">generate an in-game explorable section to the game world when the room is properly attached to existing rooms. </w:t>
        </w:r>
      </w:ins>
    </w:p>
    <w:p w14:paraId="72C10D79" w14:textId="77777777" w:rsidR="00CB29C8" w:rsidRDefault="00CB29C8" w:rsidP="00AB162C">
      <w:pPr>
        <w:pStyle w:val="ListParagraph"/>
        <w:numPr>
          <w:ilvl w:val="0"/>
          <w:numId w:val="17"/>
        </w:numPr>
        <w:rPr>
          <w:ins w:id="372" w:author="Kyle Thomson" w:date="2016-02-01T13:04:00Z"/>
        </w:rPr>
      </w:pPr>
      <w:ins w:id="373" w:author="Kyle Thomson" w:date="2016-02-01T13:04:00Z">
        <w:r>
          <w:t xml:space="preserve">The Inventory system shall only allow rooms to be connected by their existing doors. </w:t>
        </w:r>
      </w:ins>
    </w:p>
    <w:p w14:paraId="3F819E16" w14:textId="77777777" w:rsidR="00CB29C8" w:rsidRDefault="00CB29C8" w:rsidP="00AB162C">
      <w:pPr>
        <w:pStyle w:val="ListParagraph"/>
        <w:numPr>
          <w:ilvl w:val="0"/>
          <w:numId w:val="17"/>
        </w:numPr>
        <w:rPr>
          <w:ins w:id="374" w:author="Kyle Thomson" w:date="2016-02-01T13:06:00Z"/>
        </w:rPr>
      </w:pPr>
      <w:ins w:id="375" w:author="Kyle Thomson" w:date="2016-02-01T13:05:00Z">
        <w:r>
          <w:t xml:space="preserve">The Inventory system shall only allow rooms to be dragged and placed in the world where no section of the room is bisected by the edge of the ship. </w:t>
        </w:r>
      </w:ins>
    </w:p>
    <w:p w14:paraId="5131ABA8" w14:textId="430D9D6B" w:rsidR="00AB162C" w:rsidRDefault="00CB29C8" w:rsidP="00AB162C">
      <w:pPr>
        <w:pStyle w:val="ListParagraph"/>
        <w:numPr>
          <w:ilvl w:val="0"/>
          <w:numId w:val="17"/>
        </w:numPr>
      </w:pPr>
      <w:ins w:id="376" w:author="Kyle Thomson" w:date="2016-02-01T13:06:00Z">
        <w:r>
          <w:t xml:space="preserve">The Inventory system shall colour rooms during the placement process to communicate a valid and invalid placement. Red for invalid, and green for valid. </w:t>
        </w:r>
      </w:ins>
      <w:del w:id="377" w:author="Kyle Thomson" w:date="2016-02-01T13:04:00Z">
        <w:r w:rsidR="00AB162C" w:rsidDel="00CB29C8">
          <w:delText xml:space="preserve">randomly generate the rooms and hallways, which vary in size, in a grid of a specified size. </w:delText>
        </w:r>
      </w:del>
    </w:p>
    <w:p w14:paraId="79932FE8" w14:textId="7C5CE051" w:rsidR="00AB162C" w:rsidDel="00CB29C8" w:rsidRDefault="00AB162C" w:rsidP="00AB162C">
      <w:pPr>
        <w:pStyle w:val="ListParagraph"/>
        <w:numPr>
          <w:ilvl w:val="0"/>
          <w:numId w:val="17"/>
        </w:numPr>
        <w:rPr>
          <w:del w:id="378" w:author="Kyle Thomson" w:date="2016-02-01T13:07:00Z"/>
        </w:rPr>
      </w:pPr>
      <w:del w:id="379" w:author="Kyle Thomson" w:date="2016-02-01T13:07:00Z">
        <w:r w:rsidDel="00CB29C8">
          <w:delText>The system shall randomly generate doors for each room and hallway.</w:delText>
        </w:r>
      </w:del>
    </w:p>
    <w:p w14:paraId="1EA1DC5B" w14:textId="15A5CA8E" w:rsidR="00AB162C" w:rsidRDefault="00AB162C" w:rsidP="00AB162C">
      <w:pPr>
        <w:pStyle w:val="ListParagraph"/>
        <w:numPr>
          <w:ilvl w:val="0"/>
          <w:numId w:val="17"/>
        </w:numPr>
      </w:pPr>
      <w:r>
        <w:t xml:space="preserve">The system shall hide </w:t>
      </w:r>
      <w:del w:id="380" w:author="Kyle Thomson" w:date="2016-02-01T13:07:00Z">
        <w:r w:rsidDel="00CB29C8">
          <w:delText xml:space="preserve">all of </w:delText>
        </w:r>
      </w:del>
      <w:r>
        <w:t>the</w:t>
      </w:r>
      <w:ins w:id="381" w:author="Kyle Thomson" w:date="2016-02-01T13:07:00Z">
        <w:r w:rsidR="00CB29C8">
          <w:t xml:space="preserve"> new</w:t>
        </w:r>
      </w:ins>
      <w:r>
        <w:t xml:space="preserve"> room</w:t>
      </w:r>
      <w:ins w:id="382" w:author="Kyle Thomson" w:date="2016-02-01T13:08:00Z">
        <w:r w:rsidR="00CB29C8">
          <w:t>’</w:t>
        </w:r>
      </w:ins>
      <w:r>
        <w:t xml:space="preserve">s </w:t>
      </w:r>
      <w:ins w:id="383" w:author="Kyle Thomson" w:date="2016-02-01T13:08:00Z">
        <w:r w:rsidR="00CB29C8">
          <w:t xml:space="preserve">layout </w:t>
        </w:r>
      </w:ins>
      <w:r>
        <w:t xml:space="preserve">from the Player until they are </w:t>
      </w:r>
      <w:del w:id="384" w:author="Kyle Thomson" w:date="2016-02-01T13:08:00Z">
        <w:r w:rsidR="00D17093" w:rsidDel="00CB29C8">
          <w:delText>opened</w:delText>
        </w:r>
      </w:del>
      <w:ins w:id="385" w:author="Kyle Thomson" w:date="2016-02-01T13:08:00Z">
        <w:r w:rsidR="00CB29C8">
          <w:t>explored</w:t>
        </w:r>
      </w:ins>
      <w:r w:rsidR="00D17093">
        <w:t>.</w:t>
      </w:r>
    </w:p>
    <w:p w14:paraId="428F5950" w14:textId="1E4D1119" w:rsidR="00AB162C" w:rsidDel="00CB29C8" w:rsidRDefault="00AB162C" w:rsidP="00FC6829">
      <w:pPr>
        <w:rPr>
          <w:del w:id="386" w:author="Kyle Thomson" w:date="2016-02-01T13:08:00Z"/>
        </w:rPr>
      </w:pPr>
      <w:del w:id="387" w:author="Kyle Thomson" w:date="2016-02-01T13:08:00Z">
        <w:r w:rsidDel="00CB29C8">
          <w:delText>The system shall highlight the current room that the Player is in.</w:delText>
        </w:r>
      </w:del>
    </w:p>
    <w:p w14:paraId="4144D50B" w14:textId="44067130" w:rsidR="00CB29C8" w:rsidRDefault="00CB29C8" w:rsidP="00AB162C">
      <w:pPr>
        <w:pStyle w:val="ListParagraph"/>
        <w:numPr>
          <w:ilvl w:val="0"/>
          <w:numId w:val="17"/>
        </w:numPr>
        <w:rPr>
          <w:ins w:id="388" w:author="Kyle Thomson" w:date="2016-02-01T13:11:00Z"/>
        </w:rPr>
      </w:pPr>
      <w:ins w:id="389" w:author="Kyle Thomson" w:date="2016-02-01T13:08:00Z">
        <w:r>
          <w:t>The system shall highlight unlocked abilities and block out locked abilities in the Inventory menu.</w:t>
        </w:r>
      </w:ins>
    </w:p>
    <w:p w14:paraId="46312191" w14:textId="1B615211" w:rsidR="00CB29C8" w:rsidRDefault="00CB29C8" w:rsidP="00AB162C">
      <w:pPr>
        <w:pStyle w:val="ListParagraph"/>
        <w:numPr>
          <w:ilvl w:val="0"/>
          <w:numId w:val="17"/>
        </w:numPr>
        <w:rPr>
          <w:ins w:id="390" w:author="Kyle Thomson" w:date="2016-02-01T13:11:00Z"/>
        </w:rPr>
      </w:pPr>
      <w:ins w:id="391" w:author="Kyle Thomson" w:date="2016-02-01T13:11:00Z">
        <w:r>
          <w:t xml:space="preserve">The system shall only allow interaction with unlocked abilities. </w:t>
        </w:r>
      </w:ins>
    </w:p>
    <w:p w14:paraId="65E19D6D" w14:textId="7F6DFB35" w:rsidR="00CB29C8" w:rsidRDefault="00CB29C8" w:rsidP="00AB162C">
      <w:pPr>
        <w:pStyle w:val="ListParagraph"/>
        <w:numPr>
          <w:ilvl w:val="0"/>
          <w:numId w:val="17"/>
        </w:numPr>
        <w:rPr>
          <w:ins w:id="392" w:author="Kyle Thomson" w:date="2016-02-01T13:11:00Z"/>
        </w:rPr>
      </w:pPr>
      <w:ins w:id="393" w:author="Kyle Thomson" w:date="2016-02-01T13:11:00Z">
        <w:r>
          <w:t xml:space="preserve">The system shall allow drag and drop of abilities into the quick action toolbar in the bottom left of the HUD. </w:t>
        </w:r>
      </w:ins>
    </w:p>
    <w:p w14:paraId="3976036B" w14:textId="66E2FCD8" w:rsidR="00CB29C8" w:rsidRDefault="00CB29C8" w:rsidP="00AB162C">
      <w:pPr>
        <w:pStyle w:val="ListParagraph"/>
        <w:numPr>
          <w:ilvl w:val="0"/>
          <w:numId w:val="17"/>
        </w:numPr>
        <w:rPr>
          <w:ins w:id="394" w:author="Kyle Thomson" w:date="2016-02-01T13:08:00Z"/>
        </w:rPr>
      </w:pPr>
      <w:ins w:id="395" w:author="Kyle Thomson" w:date="2016-02-01T13:11:00Z">
        <w:r>
          <w:t xml:space="preserve">The system shall return a clicked ability to the Inventory menu if </w:t>
        </w:r>
      </w:ins>
      <w:ins w:id="396" w:author="Kyle Thomson" w:date="2016-02-01T13:14:00Z">
        <w:r>
          <w:t xml:space="preserve">dropped in an invalid spot. </w:t>
        </w:r>
      </w:ins>
    </w:p>
    <w:p w14:paraId="10622C21" w14:textId="0D95A76E" w:rsidR="00AB162C" w:rsidDel="00CB29C8" w:rsidRDefault="00AB162C" w:rsidP="00AB162C">
      <w:pPr>
        <w:pStyle w:val="ListParagraph"/>
        <w:numPr>
          <w:ilvl w:val="0"/>
          <w:numId w:val="17"/>
        </w:numPr>
        <w:rPr>
          <w:del w:id="397" w:author="Kyle Thomson" w:date="2016-02-01T13:08:00Z"/>
        </w:rPr>
      </w:pPr>
      <w:del w:id="398" w:author="Kyle Thomson" w:date="2016-02-01T13:08:00Z">
        <w:r w:rsidDel="00CB29C8">
          <w:delText>The system shall highlight all possible room choices that the Player can choose from.</w:delText>
        </w:r>
      </w:del>
    </w:p>
    <w:p w14:paraId="2E2F9D23" w14:textId="77777777" w:rsidR="00521670" w:rsidRDefault="00521670" w:rsidP="00FC6829"/>
    <w:p w14:paraId="479E8224" w14:textId="1C51CC2E" w:rsidR="00E872C3" w:rsidRDefault="00E872C3" w:rsidP="00521670">
      <w:pPr>
        <w:pStyle w:val="Heading3"/>
      </w:pPr>
      <w:bookmarkStart w:id="399" w:name="_Toc442105456"/>
      <w:r>
        <w:t>3.2.2 Event Generation System:</w:t>
      </w:r>
      <w:bookmarkEnd w:id="399"/>
    </w:p>
    <w:p w14:paraId="6FEE1969" w14:textId="77777777" w:rsidR="00E872C3" w:rsidRDefault="00E872C3" w:rsidP="00FC6829"/>
    <w:p w14:paraId="70A7A0A0"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3.2.2.1 Player User:</w:t>
      </w:r>
    </w:p>
    <w:p w14:paraId="69CA0FC3" w14:textId="0C5D4C10"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Player shall receive a procedurally generated event upon moving to a new unexplored room.</w:t>
      </w:r>
    </w:p>
    <w:p w14:paraId="07CB8C93"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Player shall be shown a list of possible options to choose to resolve the event.</w:t>
      </w:r>
    </w:p>
    <w:p w14:paraId="26DCA9FD"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Player shall select an available option, and shall be told the outcome of the event</w:t>
      </w:r>
    </w:p>
    <w:p w14:paraId="7A72066E" w14:textId="77777777" w:rsidR="00AB162C" w:rsidRDefault="00AB162C" w:rsidP="00AB162C">
      <w:pPr>
        <w:widowControl w:val="0"/>
        <w:autoSpaceDE w:val="0"/>
        <w:autoSpaceDN w:val="0"/>
        <w:adjustRightInd w:val="0"/>
        <w:spacing w:line="259" w:lineRule="atLeast"/>
        <w:rPr>
          <w:rFonts w:ascii="Calibri" w:hAnsi="Calibri" w:cs="Calibri"/>
          <w:lang w:val="en"/>
        </w:rPr>
      </w:pPr>
    </w:p>
    <w:p w14:paraId="036D9AA8"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3.2.2.2 Developer User:</w:t>
      </w:r>
    </w:p>
    <w:p w14:paraId="1ED2D9B4"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All requirements from Section 3.2.2.1 Player User remain the same.</w:t>
      </w:r>
    </w:p>
    <w:p w14:paraId="222B8473" w14:textId="77777777" w:rsidR="00AB162C" w:rsidRDefault="00AB162C" w:rsidP="00AB162C">
      <w:pPr>
        <w:widowControl w:val="0"/>
        <w:autoSpaceDE w:val="0"/>
        <w:autoSpaceDN w:val="0"/>
        <w:adjustRightInd w:val="0"/>
        <w:spacing w:line="259" w:lineRule="atLeast"/>
        <w:rPr>
          <w:rFonts w:ascii="Calibri" w:hAnsi="Calibri" w:cs="Calibri"/>
          <w:lang w:val="en"/>
        </w:rPr>
      </w:pPr>
    </w:p>
    <w:p w14:paraId="7A84FB9A"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3.2.2.3 General Requirements:</w:t>
      </w:r>
    </w:p>
    <w:p w14:paraId="5AB53C41"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Event Generation System shall randomly select an event out of a predefined set of events based upon the current game state and room being generated</w:t>
      </w:r>
    </w:p>
    <w:p w14:paraId="75D56672" w14:textId="50ADC4ED"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 xml:space="preserve">The Event Generation System shall determine whether the player passes or fails the event </w:t>
      </w:r>
      <w:del w:id="400" w:author="Kyle Thomson" w:date="2016-02-01T13:14:00Z">
        <w:r w:rsidDel="00147699">
          <w:rPr>
            <w:rFonts w:ascii="Calibri" w:hAnsi="Calibri" w:cs="Calibri"/>
            <w:lang w:val="en"/>
          </w:rPr>
          <w:delText xml:space="preserve">based on random chance, and equipped items. </w:delText>
        </w:r>
      </w:del>
      <w:ins w:id="401" w:author="Kyle Thomson" w:date="2016-02-01T13:14:00Z">
        <w:r w:rsidR="00147699">
          <w:rPr>
            <w:rFonts w:ascii="Calibri" w:hAnsi="Calibri" w:cs="Calibri"/>
            <w:lang w:val="en"/>
          </w:rPr>
          <w:t xml:space="preserve">based on conditions contained in the event. </w:t>
        </w:r>
      </w:ins>
    </w:p>
    <w:p w14:paraId="16C825A4"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Event Generation System shall call the Rewards Generation System reward upon completion to determine which rewards the player will receive</w:t>
      </w:r>
    </w:p>
    <w:p w14:paraId="2ABB7E0F" w14:textId="77777777" w:rsidR="00521670" w:rsidRDefault="00521670" w:rsidP="00FC6829"/>
    <w:p w14:paraId="1807C699" w14:textId="733B9AAE" w:rsidR="00E872C3" w:rsidRDefault="00E872C3" w:rsidP="00521670">
      <w:pPr>
        <w:pStyle w:val="Heading3"/>
      </w:pPr>
      <w:bookmarkStart w:id="402" w:name="_Toc442105457"/>
      <w:r>
        <w:t>3.2.3 Rewards Generation System:</w:t>
      </w:r>
      <w:bookmarkEnd w:id="402"/>
    </w:p>
    <w:p w14:paraId="38F6E853" w14:textId="77777777" w:rsidR="00E872C3" w:rsidRDefault="00E872C3" w:rsidP="00FC6829"/>
    <w:p w14:paraId="23BF7E99"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3.2.3.1 Player User:</w:t>
      </w:r>
    </w:p>
    <w:p w14:paraId="04687A8B"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Player has no functional requirements for this system</w:t>
      </w:r>
    </w:p>
    <w:p w14:paraId="3731DA7F" w14:textId="77777777" w:rsidR="00AB162C" w:rsidRDefault="00AB162C" w:rsidP="00AB162C">
      <w:pPr>
        <w:widowControl w:val="0"/>
        <w:autoSpaceDE w:val="0"/>
        <w:autoSpaceDN w:val="0"/>
        <w:adjustRightInd w:val="0"/>
        <w:spacing w:line="259" w:lineRule="atLeast"/>
        <w:rPr>
          <w:rFonts w:ascii="Calibri" w:hAnsi="Calibri" w:cs="Calibri"/>
          <w:lang w:val="en"/>
        </w:rPr>
      </w:pPr>
    </w:p>
    <w:p w14:paraId="0E98163A"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3.2.3.2 Developer User:</w:t>
      </w:r>
    </w:p>
    <w:p w14:paraId="7B996B9C" w14:textId="77777777"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All requirements from Section 3.2.3.1 Player User remain the same.</w:t>
      </w:r>
    </w:p>
    <w:p w14:paraId="47C236E2" w14:textId="77777777" w:rsidR="00AB162C" w:rsidRDefault="00AB162C" w:rsidP="00AB162C">
      <w:pPr>
        <w:widowControl w:val="0"/>
        <w:autoSpaceDE w:val="0"/>
        <w:autoSpaceDN w:val="0"/>
        <w:adjustRightInd w:val="0"/>
        <w:spacing w:line="259" w:lineRule="atLeast"/>
        <w:rPr>
          <w:rFonts w:ascii="Calibri" w:hAnsi="Calibri" w:cs="Calibri"/>
          <w:lang w:val="en"/>
        </w:rPr>
      </w:pPr>
    </w:p>
    <w:p w14:paraId="00C055A5"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3.2.3.3 General Requirements:</w:t>
      </w:r>
    </w:p>
    <w:p w14:paraId="57547D16" w14:textId="77777777" w:rsidR="0011329E" w:rsidRDefault="0011329E" w:rsidP="00AB162C">
      <w:pPr>
        <w:widowControl w:val="0"/>
        <w:numPr>
          <w:ilvl w:val="0"/>
          <w:numId w:val="31"/>
        </w:numPr>
        <w:autoSpaceDE w:val="0"/>
        <w:autoSpaceDN w:val="0"/>
        <w:adjustRightInd w:val="0"/>
        <w:spacing w:line="259" w:lineRule="atLeast"/>
        <w:ind w:left="720" w:hanging="360"/>
        <w:rPr>
          <w:ins w:id="403" w:author="Kyle Thomson" w:date="2016-02-01T13:44:00Z"/>
          <w:rFonts w:ascii="Calibri" w:hAnsi="Calibri" w:cs="Calibri"/>
          <w:lang w:val="en"/>
        </w:rPr>
      </w:pPr>
      <w:ins w:id="404" w:author="Kyle Thomson" w:date="2016-02-01T13:37:00Z">
        <w:r>
          <w:rPr>
            <w:rFonts w:ascii="Calibri" w:hAnsi="Calibri" w:cs="Calibri"/>
            <w:lang w:val="en"/>
          </w:rPr>
          <w:t xml:space="preserve">Rewards shall be generated </w:t>
        </w:r>
      </w:ins>
      <w:ins w:id="405" w:author="Kyle Thomson" w:date="2016-02-01T13:44:00Z">
        <w:r>
          <w:rPr>
            <w:rFonts w:ascii="Calibri" w:hAnsi="Calibri" w:cs="Calibri"/>
            <w:lang w:val="en"/>
          </w:rPr>
          <w:t>upon entering a room.</w:t>
        </w:r>
      </w:ins>
    </w:p>
    <w:p w14:paraId="0A9D2DC1" w14:textId="77777777" w:rsidR="0011329E" w:rsidRDefault="0011329E" w:rsidP="00AB162C">
      <w:pPr>
        <w:widowControl w:val="0"/>
        <w:numPr>
          <w:ilvl w:val="0"/>
          <w:numId w:val="31"/>
        </w:numPr>
        <w:autoSpaceDE w:val="0"/>
        <w:autoSpaceDN w:val="0"/>
        <w:adjustRightInd w:val="0"/>
        <w:spacing w:line="259" w:lineRule="atLeast"/>
        <w:ind w:left="720" w:hanging="360"/>
        <w:rPr>
          <w:ins w:id="406" w:author="Kyle Thomson" w:date="2016-02-01T13:45:00Z"/>
          <w:rFonts w:ascii="Calibri" w:hAnsi="Calibri" w:cs="Calibri"/>
          <w:lang w:val="en"/>
        </w:rPr>
      </w:pPr>
      <w:ins w:id="407" w:author="Kyle Thomson" w:date="2016-02-01T13:45:00Z">
        <w:r>
          <w:rPr>
            <w:rFonts w:ascii="Calibri" w:hAnsi="Calibri" w:cs="Calibri"/>
            <w:lang w:val="en"/>
          </w:rPr>
          <w:t>Three tiers of rewards shall be generated.</w:t>
        </w:r>
      </w:ins>
    </w:p>
    <w:p w14:paraId="461C994F" w14:textId="77777777" w:rsidR="00E555C9" w:rsidRDefault="00E555C9" w:rsidP="00AB162C">
      <w:pPr>
        <w:widowControl w:val="0"/>
        <w:numPr>
          <w:ilvl w:val="0"/>
          <w:numId w:val="31"/>
        </w:numPr>
        <w:autoSpaceDE w:val="0"/>
        <w:autoSpaceDN w:val="0"/>
        <w:adjustRightInd w:val="0"/>
        <w:spacing w:line="259" w:lineRule="atLeast"/>
        <w:ind w:left="720" w:hanging="360"/>
        <w:rPr>
          <w:ins w:id="408" w:author="Kyle Thomson" w:date="2016-02-01T13:50:00Z"/>
          <w:rFonts w:ascii="Calibri" w:hAnsi="Calibri" w:cs="Calibri"/>
          <w:lang w:val="en"/>
        </w:rPr>
      </w:pPr>
      <w:ins w:id="409" w:author="Kyle Thomson" w:date="2016-02-01T13:50:00Z">
        <w:r>
          <w:rPr>
            <w:rFonts w:ascii="Calibri" w:hAnsi="Calibri" w:cs="Calibri"/>
            <w:lang w:val="en"/>
          </w:rPr>
          <w:t xml:space="preserve">Rewards shall scale down in quality based on tier. </w:t>
        </w:r>
      </w:ins>
    </w:p>
    <w:p w14:paraId="6BA35B59" w14:textId="77777777" w:rsidR="00E555C9" w:rsidRDefault="00E555C9" w:rsidP="00AB162C">
      <w:pPr>
        <w:widowControl w:val="0"/>
        <w:numPr>
          <w:ilvl w:val="0"/>
          <w:numId w:val="31"/>
        </w:numPr>
        <w:autoSpaceDE w:val="0"/>
        <w:autoSpaceDN w:val="0"/>
        <w:adjustRightInd w:val="0"/>
        <w:spacing w:line="259" w:lineRule="atLeast"/>
        <w:ind w:left="720" w:hanging="360"/>
        <w:rPr>
          <w:ins w:id="410" w:author="Kyle Thomson" w:date="2016-02-01T13:51:00Z"/>
          <w:rFonts w:ascii="Calibri" w:hAnsi="Calibri" w:cs="Calibri"/>
          <w:lang w:val="en"/>
        </w:rPr>
      </w:pPr>
      <w:ins w:id="411" w:author="Kyle Thomson" w:date="2016-02-01T13:50:00Z">
        <w:r>
          <w:rPr>
            <w:rFonts w:ascii="Calibri" w:hAnsi="Calibri" w:cs="Calibri"/>
            <w:lang w:val="en"/>
          </w:rPr>
          <w:t xml:space="preserve">Rewards shall be generated from similar lists of possible rewards </w:t>
        </w:r>
      </w:ins>
      <w:ins w:id="412" w:author="Kyle Thomson" w:date="2016-02-01T13:51:00Z">
        <w:r>
          <w:rPr>
            <w:rFonts w:ascii="Calibri" w:hAnsi="Calibri" w:cs="Calibri"/>
            <w:lang w:val="en"/>
          </w:rPr>
          <w:t>based on room, event, and size.</w:t>
        </w:r>
      </w:ins>
    </w:p>
    <w:p w14:paraId="6DA250BD" w14:textId="7A14B7AE" w:rsidR="00AB162C" w:rsidRDefault="00E555C9" w:rsidP="00AB162C">
      <w:pPr>
        <w:widowControl w:val="0"/>
        <w:numPr>
          <w:ilvl w:val="0"/>
          <w:numId w:val="31"/>
        </w:numPr>
        <w:autoSpaceDE w:val="0"/>
        <w:autoSpaceDN w:val="0"/>
        <w:adjustRightInd w:val="0"/>
        <w:spacing w:line="259" w:lineRule="atLeast"/>
        <w:ind w:left="720" w:hanging="360"/>
        <w:rPr>
          <w:rFonts w:ascii="Calibri" w:hAnsi="Calibri" w:cs="Calibri"/>
          <w:lang w:val="en"/>
        </w:rPr>
      </w:pPr>
      <w:ins w:id="413" w:author="Kyle Thomson" w:date="2016-02-01T13:51:00Z">
        <w:r>
          <w:rPr>
            <w:rFonts w:ascii="Calibri" w:hAnsi="Calibri" w:cs="Calibri"/>
            <w:lang w:val="en"/>
          </w:rPr>
          <w:t xml:space="preserve">Rewards shall be eared based on level of completion of the event. Tired 1, 2 and 3 shall be received when the player achieves gold completion. Tier 2 and 3 shall be </w:t>
        </w:r>
      </w:ins>
      <w:ins w:id="414" w:author="Kyle Thomson" w:date="2016-02-01T13:52:00Z">
        <w:r>
          <w:rPr>
            <w:rFonts w:ascii="Calibri" w:hAnsi="Calibri" w:cs="Calibri"/>
            <w:lang w:val="en"/>
          </w:rPr>
          <w:t>received</w:t>
        </w:r>
      </w:ins>
      <w:ins w:id="415" w:author="Kyle Thomson" w:date="2016-02-01T13:51:00Z">
        <w:r>
          <w:rPr>
            <w:rFonts w:ascii="Calibri" w:hAnsi="Calibri" w:cs="Calibri"/>
            <w:lang w:val="en"/>
          </w:rPr>
          <w:t xml:space="preserve"> </w:t>
        </w:r>
      </w:ins>
      <w:ins w:id="416" w:author="Kyle Thomson" w:date="2016-02-01T13:52:00Z">
        <w:r>
          <w:rPr>
            <w:rFonts w:ascii="Calibri" w:hAnsi="Calibri" w:cs="Calibri"/>
            <w:lang w:val="en"/>
          </w:rPr>
          <w:t xml:space="preserve">when the player achieves silver completion. Their 3 shall be received when the player achieves bronze completion. </w:t>
        </w:r>
      </w:ins>
      <w:del w:id="417" w:author="Kyle Thomson" w:date="2016-02-01T13:24:00Z">
        <w:r w:rsidR="00AB162C" w:rsidDel="00147699">
          <w:rPr>
            <w:rFonts w:ascii="Calibri" w:hAnsi="Calibri" w:cs="Calibri"/>
            <w:lang w:val="en"/>
          </w:rPr>
          <w:delText>All requir</w:delText>
        </w:r>
      </w:del>
      <w:del w:id="418" w:author="Kyle Thomson" w:date="2016-02-01T13:23:00Z">
        <w:r w:rsidR="00AB162C" w:rsidDel="00147699">
          <w:rPr>
            <w:rFonts w:ascii="Calibri" w:hAnsi="Calibri" w:cs="Calibri"/>
            <w:lang w:val="en"/>
          </w:rPr>
          <w:delText>ements from Section 3.2.3.1 Player User remain the same.</w:delText>
        </w:r>
      </w:del>
    </w:p>
    <w:p w14:paraId="61E5BDFE" w14:textId="77777777" w:rsidR="00521670" w:rsidRDefault="00521670" w:rsidP="00FC6829"/>
    <w:p w14:paraId="66E16AB4" w14:textId="7C566BB9" w:rsidR="00E872C3" w:rsidRDefault="00E872C3" w:rsidP="00521670">
      <w:pPr>
        <w:pStyle w:val="Heading3"/>
      </w:pPr>
      <w:bookmarkStart w:id="419" w:name="_Toc442105458"/>
      <w:r>
        <w:t>3.2.4 HUD and User Interface:</w:t>
      </w:r>
      <w:bookmarkEnd w:id="419"/>
    </w:p>
    <w:p w14:paraId="1AE2A716" w14:textId="7068ABC4" w:rsidR="00261B43" w:rsidRDefault="00261B43" w:rsidP="00FC6829"/>
    <w:p w14:paraId="55426D51" w14:textId="0CFF7FE4" w:rsidR="00261B43" w:rsidRDefault="007C6BDE" w:rsidP="00521670">
      <w:pPr>
        <w:pStyle w:val="Heading4"/>
      </w:pPr>
      <w:r>
        <w:t>3.2.4.1 Player User</w:t>
      </w:r>
    </w:p>
    <w:p w14:paraId="6FE2BD66" w14:textId="487983D2" w:rsidR="007C6BDE" w:rsidRDefault="007C6BDE" w:rsidP="007C6BDE">
      <w:pPr>
        <w:pStyle w:val="ListParagraph"/>
        <w:numPr>
          <w:ilvl w:val="0"/>
          <w:numId w:val="6"/>
        </w:numPr>
      </w:pPr>
      <w:r>
        <w:t xml:space="preserve">The Player shall be able to Start a new game, Continue a saved game, and Quit the client from the title menu. </w:t>
      </w:r>
    </w:p>
    <w:p w14:paraId="1E9B983A" w14:textId="3E734D37" w:rsidR="007C6BDE" w:rsidRDefault="007C6BDE" w:rsidP="007C6BDE">
      <w:pPr>
        <w:pStyle w:val="ListParagraph"/>
        <w:numPr>
          <w:ilvl w:val="0"/>
          <w:numId w:val="6"/>
        </w:numPr>
      </w:pPr>
      <w:r>
        <w:t xml:space="preserve">The Player shall be able to Configure game settings including (but not limited to) game volume and difficulty level from the Options menu. </w:t>
      </w:r>
    </w:p>
    <w:p w14:paraId="180978FD" w14:textId="50D5E913" w:rsidR="007C6BDE" w:rsidRDefault="007C6BDE" w:rsidP="007C6BDE">
      <w:pPr>
        <w:pStyle w:val="ListParagraph"/>
        <w:numPr>
          <w:ilvl w:val="0"/>
          <w:numId w:val="6"/>
        </w:numPr>
      </w:pPr>
      <w:r>
        <w:t>The player shall be able to access the Main Menu from within a game session using the Main button in the Mini-map section of the HUD.</w:t>
      </w:r>
    </w:p>
    <w:p w14:paraId="64A96007" w14:textId="739DD917" w:rsidR="007C6BDE" w:rsidRDefault="007C6BDE" w:rsidP="007C6BDE">
      <w:pPr>
        <w:pStyle w:val="ListParagraph"/>
        <w:numPr>
          <w:ilvl w:val="0"/>
          <w:numId w:val="6"/>
        </w:numPr>
      </w:pPr>
      <w:r>
        <w:t>The player shall be able to open the Inventory and Equipment sub menus from the respective buttons in the Mini-map section of the HUD.</w:t>
      </w:r>
    </w:p>
    <w:p w14:paraId="5A86775C" w14:textId="215F65EF" w:rsidR="007C6BDE" w:rsidRDefault="007C6BDE" w:rsidP="007C6BDE">
      <w:pPr>
        <w:pStyle w:val="ListParagraph"/>
        <w:numPr>
          <w:ilvl w:val="0"/>
          <w:numId w:val="6"/>
        </w:numPr>
      </w:pPr>
      <w:r>
        <w:t xml:space="preserve">The player shall be able to toggle between a full scale world view and a small scale room view of the mini-map using arrow buttons beside the display in the Mini-map section of the HUD. </w:t>
      </w:r>
    </w:p>
    <w:p w14:paraId="37F3DC83" w14:textId="0411FBBA" w:rsidR="007C6BDE" w:rsidRDefault="007C6BDE" w:rsidP="007C6BDE">
      <w:pPr>
        <w:pStyle w:val="ListParagraph"/>
        <w:numPr>
          <w:ilvl w:val="0"/>
          <w:numId w:val="6"/>
        </w:numPr>
      </w:pPr>
      <w:r>
        <w:t>The user shall be able to click the ability portraits in the Ability Hot Bar to activate the effects of the equipped ability.</w:t>
      </w:r>
    </w:p>
    <w:p w14:paraId="38B47EE6" w14:textId="0EF01C17" w:rsidR="007C6BDE" w:rsidRDefault="007C6BDE" w:rsidP="007C6BDE">
      <w:pPr>
        <w:pStyle w:val="ListParagraph"/>
        <w:numPr>
          <w:ilvl w:val="0"/>
          <w:numId w:val="6"/>
        </w:numPr>
      </w:pPr>
      <w:r>
        <w:t xml:space="preserve">The user shall be able to click the corresponding keyboard key to activate the effects of the equipped ability as shown in the Ability Hot Bar. </w:t>
      </w:r>
    </w:p>
    <w:p w14:paraId="2F69F531" w14:textId="564E348E" w:rsidR="007C6BDE" w:rsidRDefault="007C6BDE" w:rsidP="007C6BDE">
      <w:pPr>
        <w:pStyle w:val="ListParagraph"/>
        <w:numPr>
          <w:ilvl w:val="0"/>
          <w:numId w:val="6"/>
        </w:numPr>
      </w:pPr>
      <w:r>
        <w:t>The user shall be able to double click the ability or equipment icon from the Inventory menu to equip the ability.</w:t>
      </w:r>
    </w:p>
    <w:p w14:paraId="333A1541" w14:textId="0EDDE4D0" w:rsidR="007C6BDE" w:rsidRDefault="007C6BDE" w:rsidP="007C6BDE">
      <w:pPr>
        <w:pStyle w:val="ListParagraph"/>
        <w:numPr>
          <w:ilvl w:val="0"/>
          <w:numId w:val="6"/>
        </w:numPr>
      </w:pPr>
      <w:r>
        <w:t xml:space="preserve">The player shall be able to drag-and-drop the ability onto the Ability Hot Bar to equip the ability to the desired location. </w:t>
      </w:r>
    </w:p>
    <w:p w14:paraId="6B64A369" w14:textId="5121C0F4" w:rsidR="007C6BDE" w:rsidRDefault="007C6BDE" w:rsidP="007C6BDE">
      <w:pPr>
        <w:pStyle w:val="ListParagraph"/>
        <w:numPr>
          <w:ilvl w:val="0"/>
          <w:numId w:val="6"/>
        </w:numPr>
      </w:pPr>
      <w:r>
        <w:t xml:space="preserve">An ability dragged onto a particular slot on the Ability Hot Bar will override the currently equipped ability in that slot and return the overridden ability to the inventory menu. </w:t>
      </w:r>
    </w:p>
    <w:p w14:paraId="482BBDEB" w14:textId="0CFCBA40" w:rsidR="007C6BDE" w:rsidRDefault="007C6BDE" w:rsidP="007C6BDE">
      <w:pPr>
        <w:pStyle w:val="ListParagraph"/>
        <w:numPr>
          <w:ilvl w:val="0"/>
          <w:numId w:val="6"/>
        </w:numPr>
      </w:pPr>
      <w:r>
        <w:lastRenderedPageBreak/>
        <w:t xml:space="preserve">The player shall not be able to interact with the Player Stats, Location, or Ship Stats sections of the HUD directly. </w:t>
      </w:r>
    </w:p>
    <w:p w14:paraId="04535BFD" w14:textId="7BCB4A93" w:rsidR="00ED6283" w:rsidRDefault="00ED6283" w:rsidP="007C6BDE">
      <w:pPr>
        <w:pStyle w:val="ListParagraph"/>
        <w:numPr>
          <w:ilvl w:val="0"/>
          <w:numId w:val="6"/>
        </w:numPr>
      </w:pPr>
      <w:r>
        <w:t xml:space="preserve">The Health Bar in the Player Stats section of the HUD shall be coloured green while above 70% remaining health, turn to yellow when between 31% and 70% inclusive remaining health, and turn to red when at or below 30% remaining health. </w:t>
      </w:r>
    </w:p>
    <w:p w14:paraId="33310CF8" w14:textId="3AB24C93" w:rsidR="00ED6283" w:rsidRDefault="00ED6283" w:rsidP="007C6BDE">
      <w:pPr>
        <w:pStyle w:val="ListParagraph"/>
        <w:numPr>
          <w:ilvl w:val="0"/>
          <w:numId w:val="6"/>
        </w:numPr>
      </w:pPr>
      <w:r>
        <w:t xml:space="preserve">The Inventory and Equipment menu shall be interactable such that they can be moved to different locations on the screen, but never outside the screen, and will remember where they were closed in order to reopen at the desired locations. </w:t>
      </w:r>
    </w:p>
    <w:p w14:paraId="4C538215" w14:textId="51EA1A08" w:rsidR="00ED6283" w:rsidRDefault="00ED6283" w:rsidP="007C6BDE">
      <w:pPr>
        <w:pStyle w:val="ListParagraph"/>
        <w:numPr>
          <w:ilvl w:val="0"/>
          <w:numId w:val="6"/>
        </w:numPr>
      </w:pPr>
      <w:r>
        <w:t xml:space="preserve">The Inventory menu shall be opened using the Inventory button in the Mini-map section of the HUD or by pressing the “V” key on the keyboard. </w:t>
      </w:r>
    </w:p>
    <w:p w14:paraId="222A0DAC" w14:textId="1336FE1A" w:rsidR="00ED6283" w:rsidRDefault="00ED6283" w:rsidP="007C6BDE">
      <w:pPr>
        <w:pStyle w:val="ListParagraph"/>
        <w:numPr>
          <w:ilvl w:val="0"/>
          <w:numId w:val="6"/>
        </w:numPr>
      </w:pPr>
      <w:r>
        <w:t xml:space="preserve">The Equipment menu shall be opened using the Equipment button in the Mini-map section of the HUD or by pressing the “C” key on the keyboard. </w:t>
      </w:r>
    </w:p>
    <w:p w14:paraId="1CF58D35" w14:textId="79D0AFF4" w:rsidR="00ED6283" w:rsidRDefault="00ED6283" w:rsidP="007C6BDE">
      <w:pPr>
        <w:pStyle w:val="ListParagraph"/>
        <w:numPr>
          <w:ilvl w:val="0"/>
          <w:numId w:val="6"/>
        </w:numPr>
      </w:pPr>
      <w:r>
        <w:t xml:space="preserve">The Main Menu shall be accessible from the Main button in the Mini-map section of the HUD or by pressing the ESC key on the keyboard. </w:t>
      </w:r>
    </w:p>
    <w:p w14:paraId="5ACCC2B4" w14:textId="77777777" w:rsidR="00E872C3" w:rsidRDefault="00E872C3" w:rsidP="00FC6829"/>
    <w:p w14:paraId="55FB124F" w14:textId="2F97166E" w:rsidR="00ED6283" w:rsidRDefault="00ED6283" w:rsidP="00521670">
      <w:pPr>
        <w:pStyle w:val="Heading4"/>
      </w:pPr>
      <w:r>
        <w:t>3.2.4.2 Developer User:</w:t>
      </w:r>
    </w:p>
    <w:p w14:paraId="3B8D1CCF" w14:textId="1E7E39E2" w:rsidR="00ED6283" w:rsidRDefault="00ED6283" w:rsidP="00ED6283">
      <w:pPr>
        <w:pStyle w:val="ListParagraph"/>
        <w:numPr>
          <w:ilvl w:val="0"/>
          <w:numId w:val="7"/>
        </w:numPr>
      </w:pPr>
      <w:r>
        <w:t>All requirements from Section 3.2.4.1 Player User remain the same.</w:t>
      </w:r>
    </w:p>
    <w:p w14:paraId="7AB21FE3" w14:textId="7224E24A" w:rsidR="00ED6283" w:rsidRDefault="00ED6283" w:rsidP="00ED6283">
      <w:pPr>
        <w:pStyle w:val="ListParagraph"/>
        <w:numPr>
          <w:ilvl w:val="0"/>
          <w:numId w:val="7"/>
        </w:numPr>
      </w:pPr>
      <w:r>
        <w:t xml:space="preserve">The Developer shall be able to enter debug mode from the Options menu to allow direct modification of any aspect of the state machine. </w:t>
      </w:r>
    </w:p>
    <w:p w14:paraId="3BFFFEAC" w14:textId="6158DC4B" w:rsidR="00ED6283" w:rsidRDefault="00ED6283" w:rsidP="00ED6283">
      <w:pPr>
        <w:pStyle w:val="ListParagraph"/>
        <w:numPr>
          <w:ilvl w:val="0"/>
          <w:numId w:val="7"/>
        </w:numPr>
      </w:pPr>
      <w:r>
        <w:t xml:space="preserve">Debug Mode is accessible from the Options menu wherever the Options menu appears. </w:t>
      </w:r>
    </w:p>
    <w:p w14:paraId="15044F0A" w14:textId="2B1D6B76" w:rsidR="00ED6283" w:rsidRDefault="00ED6283" w:rsidP="00ED6283">
      <w:pPr>
        <w:pStyle w:val="ListParagraph"/>
        <w:numPr>
          <w:ilvl w:val="0"/>
          <w:numId w:val="7"/>
        </w:numPr>
      </w:pPr>
      <w:r>
        <w:t xml:space="preserve">The Developer User </w:t>
      </w:r>
      <w:r w:rsidR="007F0683">
        <w:t>shall be</w:t>
      </w:r>
      <w:r>
        <w:t xml:space="preserve"> able to bypass specific requirements of game mechanics in order to test interactions between different game parts.</w:t>
      </w:r>
    </w:p>
    <w:p w14:paraId="6BAF3A37" w14:textId="2650A8E8" w:rsidR="00ED6283" w:rsidRDefault="007F0683" w:rsidP="00ED6283">
      <w:pPr>
        <w:pStyle w:val="ListParagraph"/>
        <w:numPr>
          <w:ilvl w:val="0"/>
          <w:numId w:val="7"/>
        </w:numPr>
      </w:pPr>
      <w:r>
        <w:t>The Developer User shall be</w:t>
      </w:r>
      <w:r w:rsidR="00ED6283">
        <w:t xml:space="preserve"> able to create fundamentally impossible scenarios through state machine manipulation that should never occur. </w:t>
      </w:r>
    </w:p>
    <w:p w14:paraId="7697026A" w14:textId="60D2C71A" w:rsidR="007F0683" w:rsidRDefault="007F0683" w:rsidP="00ED6283">
      <w:pPr>
        <w:pStyle w:val="ListParagraph"/>
        <w:numPr>
          <w:ilvl w:val="0"/>
          <w:numId w:val="7"/>
        </w:numPr>
      </w:pPr>
      <w:r>
        <w:t xml:space="preserve">The Developer User shall have access to any unlockable item and ability. </w:t>
      </w:r>
    </w:p>
    <w:p w14:paraId="22B04EFB" w14:textId="77777777" w:rsidR="007F0683" w:rsidRDefault="007F0683" w:rsidP="007F0683"/>
    <w:p w14:paraId="37B4A1A1" w14:textId="27A97BFA" w:rsidR="007F0683" w:rsidRDefault="007F0683" w:rsidP="00521670">
      <w:pPr>
        <w:pStyle w:val="Heading4"/>
      </w:pPr>
      <w:r>
        <w:t>3.2.4.3 General Requirements:</w:t>
      </w:r>
    </w:p>
    <w:p w14:paraId="2C05DB2C" w14:textId="360FC5EA" w:rsidR="007F0683" w:rsidRDefault="007F0683" w:rsidP="007F0683">
      <w:pPr>
        <w:pStyle w:val="ListParagraph"/>
        <w:numPr>
          <w:ilvl w:val="0"/>
          <w:numId w:val="8"/>
        </w:numPr>
      </w:pPr>
      <w:r>
        <w:t>The Player User shall never have access to the Debug system.</w:t>
      </w:r>
    </w:p>
    <w:p w14:paraId="59E80B8B" w14:textId="37F66D04" w:rsidR="007F0683" w:rsidRDefault="007F0683" w:rsidP="007F0683">
      <w:pPr>
        <w:pStyle w:val="ListParagraph"/>
        <w:numPr>
          <w:ilvl w:val="0"/>
          <w:numId w:val="8"/>
        </w:numPr>
      </w:pPr>
      <w:r>
        <w:t xml:space="preserve">The Developer User shall be able to change context between Player and Developer User classes at will in order to test interactions between game states such that the game shall behave as though the Developer was a Player User while this context is changed. </w:t>
      </w:r>
    </w:p>
    <w:p w14:paraId="05D537F4" w14:textId="77777777" w:rsidR="00ED6283" w:rsidRDefault="00ED6283" w:rsidP="00FC6829"/>
    <w:p w14:paraId="70F377BF" w14:textId="68A3D11E" w:rsidR="00E872C3" w:rsidRDefault="00E872C3" w:rsidP="00521670">
      <w:pPr>
        <w:pStyle w:val="Heading3"/>
      </w:pPr>
      <w:bookmarkStart w:id="420" w:name="_Toc442105459"/>
      <w:r>
        <w:t>3.2.5 State Machine System:</w:t>
      </w:r>
      <w:bookmarkEnd w:id="420"/>
    </w:p>
    <w:p w14:paraId="7EA059D9" w14:textId="77777777" w:rsidR="00E872C3" w:rsidRDefault="00E872C3" w:rsidP="00FC6829"/>
    <w:p w14:paraId="6EAD1FD1"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3.2.5.1 Player User:</w:t>
      </w:r>
    </w:p>
    <w:p w14:paraId="02AA815A" w14:textId="07D78AD2"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Player shall save and load settings to and from the State Machine System via the User Interface</w:t>
      </w:r>
      <w:ins w:id="421" w:author="Kyle Thomson" w:date="2016-02-01T13:53:00Z">
        <w:r w:rsidR="00E555C9">
          <w:rPr>
            <w:rFonts w:ascii="Calibri" w:hAnsi="Calibri" w:cs="Calibri"/>
            <w:lang w:val="en"/>
          </w:rPr>
          <w:t>.</w:t>
        </w:r>
      </w:ins>
    </w:p>
    <w:p w14:paraId="623106E0" w14:textId="77777777" w:rsidR="00AB162C" w:rsidRDefault="00AB162C" w:rsidP="00AB162C">
      <w:pPr>
        <w:widowControl w:val="0"/>
        <w:autoSpaceDE w:val="0"/>
        <w:autoSpaceDN w:val="0"/>
        <w:adjustRightInd w:val="0"/>
        <w:spacing w:line="259" w:lineRule="atLeast"/>
        <w:rPr>
          <w:rFonts w:ascii="Calibri" w:hAnsi="Calibri" w:cs="Calibri"/>
          <w:lang w:val="en"/>
        </w:rPr>
      </w:pPr>
    </w:p>
    <w:p w14:paraId="0DE1AD86"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t>3.2.5.2 Developer User:</w:t>
      </w:r>
    </w:p>
    <w:p w14:paraId="25CAB89C" w14:textId="72F55076" w:rsidR="00AB162C" w:rsidRDefault="00AB162C" w:rsidP="00AB162C">
      <w:pPr>
        <w:widowControl w:val="0"/>
        <w:numPr>
          <w:ilvl w:val="0"/>
          <w:numId w:val="31"/>
        </w:numPr>
        <w:autoSpaceDE w:val="0"/>
        <w:autoSpaceDN w:val="0"/>
        <w:adjustRightInd w:val="0"/>
        <w:spacing w:line="259" w:lineRule="atLeast"/>
        <w:ind w:left="720" w:hanging="360"/>
        <w:rPr>
          <w:rFonts w:ascii="Calibri" w:hAnsi="Calibri" w:cs="Calibri"/>
          <w:lang w:val="en"/>
        </w:rPr>
      </w:pPr>
      <w:r>
        <w:rPr>
          <w:rFonts w:ascii="Calibri" w:hAnsi="Calibri" w:cs="Calibri"/>
          <w:lang w:val="en"/>
        </w:rPr>
        <w:t>The Developer shall be able to directly modify any aspect of the state machine for debugging purposes</w:t>
      </w:r>
      <w:ins w:id="422" w:author="Kyle Thomson" w:date="2016-02-01T13:53:00Z">
        <w:r w:rsidR="00E555C9">
          <w:rPr>
            <w:rFonts w:ascii="Calibri" w:hAnsi="Calibri" w:cs="Calibri"/>
            <w:lang w:val="en"/>
          </w:rPr>
          <w:t>.</w:t>
        </w:r>
      </w:ins>
    </w:p>
    <w:p w14:paraId="6D1904B9" w14:textId="77777777" w:rsidR="00AB162C" w:rsidRDefault="00AB162C" w:rsidP="00AB162C">
      <w:pPr>
        <w:widowControl w:val="0"/>
        <w:autoSpaceDE w:val="0"/>
        <w:autoSpaceDN w:val="0"/>
        <w:adjustRightInd w:val="0"/>
        <w:spacing w:line="259" w:lineRule="atLeast"/>
        <w:rPr>
          <w:rFonts w:ascii="Calibri" w:hAnsi="Calibri" w:cs="Calibri"/>
          <w:lang w:val="en"/>
        </w:rPr>
      </w:pPr>
    </w:p>
    <w:p w14:paraId="73D7150E" w14:textId="77777777" w:rsidR="00AB162C" w:rsidRDefault="00AB162C" w:rsidP="00AB162C">
      <w:pPr>
        <w:keepNext/>
        <w:keepLines/>
        <w:widowControl w:val="0"/>
        <w:autoSpaceDE w:val="0"/>
        <w:autoSpaceDN w:val="0"/>
        <w:adjustRightInd w:val="0"/>
        <w:spacing w:before="40" w:line="259" w:lineRule="atLeast"/>
        <w:rPr>
          <w:rFonts w:ascii="Calibri Light" w:hAnsi="Calibri Light" w:cs="Calibri Light"/>
          <w:i/>
          <w:iCs/>
          <w:color w:val="2E74B5"/>
          <w:lang w:val="en"/>
        </w:rPr>
      </w:pPr>
      <w:r>
        <w:rPr>
          <w:rFonts w:ascii="Calibri Light" w:hAnsi="Calibri Light" w:cs="Calibri Light"/>
          <w:i/>
          <w:iCs/>
          <w:color w:val="2E74B5"/>
          <w:lang w:val="en"/>
        </w:rPr>
        <w:lastRenderedPageBreak/>
        <w:t>3.2.5.3 General Requirements:</w:t>
      </w:r>
    </w:p>
    <w:p w14:paraId="19F7A4E9" w14:textId="377CF1DA" w:rsidR="00521670" w:rsidRDefault="00AB162C" w:rsidP="00AB162C">
      <w:pPr>
        <w:pStyle w:val="ListParagraph"/>
        <w:numPr>
          <w:ilvl w:val="0"/>
          <w:numId w:val="32"/>
        </w:numPr>
        <w:rPr>
          <w:ins w:id="423" w:author="Kyle Thomson" w:date="2016-02-01T13:54:00Z"/>
          <w:rFonts w:ascii="Calibri" w:hAnsi="Calibri" w:cs="Calibri"/>
          <w:lang w:val="en"/>
        </w:rPr>
      </w:pPr>
      <w:r w:rsidRPr="00AB162C">
        <w:rPr>
          <w:rFonts w:ascii="Calibri" w:hAnsi="Calibri" w:cs="Calibri"/>
          <w:lang w:val="en"/>
        </w:rPr>
        <w:t>The Player shall never have direct access to the State Machine System</w:t>
      </w:r>
      <w:r>
        <w:rPr>
          <w:rFonts w:ascii="Calibri" w:hAnsi="Calibri" w:cs="Calibri"/>
          <w:lang w:val="en"/>
        </w:rPr>
        <w:t>.</w:t>
      </w:r>
    </w:p>
    <w:p w14:paraId="0DFB33FB" w14:textId="227FC233" w:rsidR="00E555C9" w:rsidRPr="00E555C9" w:rsidRDefault="00E555C9" w:rsidP="00E555C9">
      <w:pPr>
        <w:pStyle w:val="ListParagraph"/>
        <w:numPr>
          <w:ilvl w:val="0"/>
          <w:numId w:val="32"/>
        </w:numPr>
        <w:rPr>
          <w:rFonts w:ascii="Calibri" w:hAnsi="Calibri" w:cs="Calibri"/>
          <w:lang w:val="en"/>
          <w:rPrChange w:id="424" w:author="Kyle Thomson" w:date="2016-02-01T13:55:00Z">
            <w:rPr>
              <w:lang w:val="en"/>
            </w:rPr>
          </w:rPrChange>
        </w:rPr>
        <w:pPrChange w:id="425" w:author="Kyle Thomson" w:date="2016-02-01T13:55:00Z">
          <w:pPr>
            <w:pStyle w:val="ListParagraph"/>
            <w:numPr>
              <w:numId w:val="32"/>
            </w:numPr>
            <w:ind w:hanging="360"/>
          </w:pPr>
        </w:pPrChange>
      </w:pPr>
      <w:ins w:id="426" w:author="Kyle Thomson" w:date="2016-02-01T13:54:00Z">
        <w:r>
          <w:rPr>
            <w:rFonts w:ascii="Calibri" w:hAnsi="Calibri" w:cs="Calibri"/>
            <w:lang w:val="en"/>
          </w:rPr>
          <w:t xml:space="preserve">The state machine shall track all variables associated with all aspects of the game and its systems at all times. </w:t>
        </w:r>
      </w:ins>
    </w:p>
    <w:p w14:paraId="0A933FCC" w14:textId="77777777" w:rsidR="00AB162C" w:rsidRDefault="00AB162C" w:rsidP="00AB162C"/>
    <w:p w14:paraId="47A0B0E4" w14:textId="05030563" w:rsidR="00E872C3" w:rsidRDefault="00E872C3" w:rsidP="00521670">
      <w:pPr>
        <w:pStyle w:val="Heading3"/>
      </w:pPr>
      <w:bookmarkStart w:id="427" w:name="_Toc442105460"/>
      <w:r>
        <w:t>3.2.6 Internal Database:</w:t>
      </w:r>
      <w:bookmarkEnd w:id="427"/>
    </w:p>
    <w:p w14:paraId="4506662C" w14:textId="334B4E8F" w:rsidR="00521670" w:rsidRDefault="00521670" w:rsidP="00FC6829"/>
    <w:p w14:paraId="3CB6D6BE" w14:textId="53DEDCD8" w:rsidR="007F0683" w:rsidRDefault="007F0683" w:rsidP="00521670">
      <w:pPr>
        <w:pStyle w:val="Heading4"/>
      </w:pPr>
      <w:r>
        <w:t>3.2.6.1 Player User:</w:t>
      </w:r>
    </w:p>
    <w:p w14:paraId="2AB098B3" w14:textId="5FBF4B3C" w:rsidR="007F0683" w:rsidRDefault="007F0683" w:rsidP="007F0683">
      <w:pPr>
        <w:pStyle w:val="ListParagraph"/>
        <w:numPr>
          <w:ilvl w:val="0"/>
          <w:numId w:val="9"/>
        </w:numPr>
      </w:pPr>
      <w:r>
        <w:t xml:space="preserve">The Player shall have no direct access to or interaction with the internal database at any time. </w:t>
      </w:r>
    </w:p>
    <w:p w14:paraId="022466D6" w14:textId="72814470" w:rsidR="007F0683" w:rsidRDefault="007F0683" w:rsidP="007F0683">
      <w:pPr>
        <w:pStyle w:val="ListParagraph"/>
        <w:numPr>
          <w:ilvl w:val="0"/>
          <w:numId w:val="9"/>
        </w:numPr>
      </w:pPr>
      <w:r>
        <w:t xml:space="preserve">The Player shall be able to save their current game state to the database by clicking the Save button from the Main menu accessed in the Mini-map section of the HUD. </w:t>
      </w:r>
    </w:p>
    <w:p w14:paraId="5765ABEB" w14:textId="121A1B02" w:rsidR="007F0683" w:rsidRDefault="007F0683" w:rsidP="007F0683">
      <w:pPr>
        <w:pStyle w:val="ListParagraph"/>
        <w:numPr>
          <w:ilvl w:val="0"/>
          <w:numId w:val="9"/>
        </w:numPr>
      </w:pPr>
      <w:r>
        <w:t xml:space="preserve">The Player shall be able to load saved game states from the database by clicking on the desired saved game from the Continue Game menu accessed from the title screen. </w:t>
      </w:r>
    </w:p>
    <w:p w14:paraId="14F18F7B" w14:textId="77777777" w:rsidR="007F0683" w:rsidRDefault="007F0683" w:rsidP="007F0683"/>
    <w:p w14:paraId="23196C1D" w14:textId="3E2CC110" w:rsidR="007F0683" w:rsidRDefault="007F0683" w:rsidP="00521670">
      <w:pPr>
        <w:pStyle w:val="Heading4"/>
      </w:pPr>
      <w:r>
        <w:t>3.2.6.2 Developer User:</w:t>
      </w:r>
    </w:p>
    <w:p w14:paraId="511F7087" w14:textId="0D4174DF" w:rsidR="007F0683" w:rsidRDefault="007F0683" w:rsidP="007F0683">
      <w:pPr>
        <w:pStyle w:val="ListParagraph"/>
        <w:numPr>
          <w:ilvl w:val="0"/>
          <w:numId w:val="10"/>
        </w:numPr>
      </w:pPr>
      <w:r>
        <w:t xml:space="preserve">The Developer shall have no direct access to or interaction with the internal database except where that limitation would interfere with the requirement that they are able to modify the state machine. </w:t>
      </w:r>
    </w:p>
    <w:p w14:paraId="48B61B48" w14:textId="77777777" w:rsidR="007F0683" w:rsidRDefault="007F0683" w:rsidP="007F0683"/>
    <w:p w14:paraId="5BA591C5" w14:textId="7C046464" w:rsidR="007F0683" w:rsidRDefault="007F0683" w:rsidP="00521670">
      <w:pPr>
        <w:pStyle w:val="Heading4"/>
      </w:pPr>
      <w:r>
        <w:t xml:space="preserve">3.2.6.3 General Requirements: </w:t>
      </w:r>
    </w:p>
    <w:p w14:paraId="2CF988DD" w14:textId="3838B675" w:rsidR="007F0683" w:rsidRDefault="007F0683" w:rsidP="007F0683">
      <w:pPr>
        <w:pStyle w:val="ListParagraph"/>
        <w:numPr>
          <w:ilvl w:val="0"/>
          <w:numId w:val="10"/>
        </w:numPr>
      </w:pPr>
      <w:r>
        <w:t xml:space="preserve">The database will be built using </w:t>
      </w:r>
      <w:r w:rsidR="006F75F3">
        <w:t xml:space="preserve">SQLite and be built into the </w:t>
      </w:r>
      <w:r w:rsidR="00521670">
        <w:t>application</w:t>
      </w:r>
      <w:r w:rsidR="006F75F3">
        <w:t xml:space="preserve"> itself to reduce application size and complexity. </w:t>
      </w:r>
    </w:p>
    <w:p w14:paraId="33D02735" w14:textId="72239860" w:rsidR="006F75F3" w:rsidRDefault="006F75F3" w:rsidP="007F0683">
      <w:pPr>
        <w:pStyle w:val="ListParagraph"/>
        <w:numPr>
          <w:ilvl w:val="0"/>
          <w:numId w:val="10"/>
        </w:numPr>
      </w:pPr>
      <w:r>
        <w:t>The database shall be relational and allow for multiple saved states</w:t>
      </w:r>
      <w:r w:rsidR="00521670">
        <w:t xml:space="preserve"> at a time.</w:t>
      </w:r>
    </w:p>
    <w:p w14:paraId="3A3A4760" w14:textId="02441FAB" w:rsidR="00FC6829" w:rsidRDefault="00521670" w:rsidP="00F93822">
      <w:pPr>
        <w:pStyle w:val="ListParagraph"/>
        <w:numPr>
          <w:ilvl w:val="0"/>
          <w:numId w:val="10"/>
        </w:numPr>
        <w:spacing w:after="160"/>
      </w:pPr>
      <w:r>
        <w:t xml:space="preserve">The database shall currently limit the number of saved game states to four to decrease the storage requirement of the game. </w:t>
      </w:r>
      <w:r w:rsidR="00FC6829">
        <w:br w:type="page"/>
      </w:r>
    </w:p>
    <w:p w14:paraId="236BD0B9" w14:textId="6272C01C" w:rsidR="00FC6829" w:rsidRDefault="00103A19" w:rsidP="006768A6">
      <w:pPr>
        <w:pStyle w:val="Heading1"/>
      </w:pPr>
      <w:bookmarkStart w:id="428" w:name="_Toc442105461"/>
      <w:r>
        <w:lastRenderedPageBreak/>
        <w:t xml:space="preserve">4. </w:t>
      </w:r>
      <w:r w:rsidR="00FC6829">
        <w:t>Other Non-Functional Requirements:</w:t>
      </w:r>
      <w:bookmarkEnd w:id="428"/>
    </w:p>
    <w:p w14:paraId="0419BC11" w14:textId="77777777" w:rsidR="00FC6829" w:rsidRDefault="00FC6829" w:rsidP="00103A19"/>
    <w:p w14:paraId="01387DA2" w14:textId="0CE53C39" w:rsidR="00FC6829" w:rsidRDefault="00103A19" w:rsidP="006768A6">
      <w:pPr>
        <w:pStyle w:val="Heading2"/>
      </w:pPr>
      <w:bookmarkStart w:id="429" w:name="_Toc442105462"/>
      <w:r>
        <w:t xml:space="preserve">4.1 </w:t>
      </w:r>
      <w:r w:rsidR="00FC6829">
        <w:t>Performance Requirements:</w:t>
      </w:r>
      <w:bookmarkEnd w:id="429"/>
    </w:p>
    <w:p w14:paraId="06C8A658" w14:textId="77777777" w:rsidR="00FC6829" w:rsidRDefault="00FC6829" w:rsidP="00103A19"/>
    <w:p w14:paraId="6AD1390A" w14:textId="1D23EAB3" w:rsidR="006768A6" w:rsidRDefault="006768A6" w:rsidP="00103A19">
      <w:r>
        <w:t xml:space="preserve">The following section contains information about specific performance requirements as they relate to particular User Classes. </w:t>
      </w:r>
    </w:p>
    <w:p w14:paraId="2A1C5CE1" w14:textId="77777777" w:rsidR="006768A6" w:rsidRDefault="006768A6" w:rsidP="00103A19"/>
    <w:p w14:paraId="717E9029" w14:textId="1C77433A" w:rsidR="006768A6" w:rsidRDefault="006768A6" w:rsidP="006768A6">
      <w:pPr>
        <w:pStyle w:val="Heading3"/>
      </w:pPr>
      <w:bookmarkStart w:id="430" w:name="_Toc442105463"/>
      <w:r>
        <w:t>4.1.1 Player User:</w:t>
      </w:r>
      <w:bookmarkEnd w:id="430"/>
    </w:p>
    <w:p w14:paraId="03DB3F26" w14:textId="33E2633B" w:rsidR="006768A6" w:rsidRDefault="006768A6" w:rsidP="006768A6">
      <w:pPr>
        <w:pStyle w:val="ListParagraph"/>
        <w:numPr>
          <w:ilvl w:val="0"/>
          <w:numId w:val="20"/>
        </w:numPr>
      </w:pPr>
      <w:r>
        <w:t>The Player shall experience no load times between menus in the title screen.</w:t>
      </w:r>
    </w:p>
    <w:p w14:paraId="2410CF03" w14:textId="3F7D6B68" w:rsidR="006768A6" w:rsidRDefault="006768A6" w:rsidP="006768A6">
      <w:pPr>
        <w:pStyle w:val="ListParagraph"/>
        <w:numPr>
          <w:ilvl w:val="0"/>
          <w:numId w:val="20"/>
        </w:numPr>
      </w:pPr>
      <w:r>
        <w:t xml:space="preserve">The Player shall experience no load times between starting a game in the title screen and starting the game session. </w:t>
      </w:r>
    </w:p>
    <w:p w14:paraId="4CC5132C" w14:textId="7276A66C" w:rsidR="006768A6" w:rsidRDefault="006768A6" w:rsidP="006768A6">
      <w:pPr>
        <w:pStyle w:val="ListParagraph"/>
        <w:numPr>
          <w:ilvl w:val="0"/>
          <w:numId w:val="20"/>
        </w:numPr>
      </w:pPr>
      <w:r>
        <w:t xml:space="preserve">The Player shall experience no load times while moving between rooms in the ship. </w:t>
      </w:r>
    </w:p>
    <w:p w14:paraId="6B338851" w14:textId="36288A65" w:rsidR="006768A6" w:rsidRDefault="006768A6" w:rsidP="006768A6">
      <w:pPr>
        <w:pStyle w:val="ListParagraph"/>
        <w:numPr>
          <w:ilvl w:val="0"/>
          <w:numId w:val="20"/>
        </w:numPr>
      </w:pPr>
      <w:r>
        <w:t>The Player shall experience no latency between clicking a button and an in-game response.</w:t>
      </w:r>
    </w:p>
    <w:p w14:paraId="4CDB8202" w14:textId="77777777" w:rsidR="006768A6" w:rsidRDefault="006768A6" w:rsidP="006768A6"/>
    <w:p w14:paraId="424F119B" w14:textId="033E2B80" w:rsidR="006768A6" w:rsidRDefault="006768A6" w:rsidP="006768A6">
      <w:pPr>
        <w:pStyle w:val="Heading3"/>
      </w:pPr>
      <w:bookmarkStart w:id="431" w:name="_Toc442105464"/>
      <w:r>
        <w:t>4.1.2 Developer User:</w:t>
      </w:r>
      <w:bookmarkEnd w:id="431"/>
    </w:p>
    <w:p w14:paraId="265AC4D7" w14:textId="647B59DE" w:rsidR="006768A6" w:rsidRDefault="006768A6" w:rsidP="006768A6">
      <w:pPr>
        <w:pStyle w:val="ListParagraph"/>
        <w:numPr>
          <w:ilvl w:val="0"/>
          <w:numId w:val="21"/>
        </w:numPr>
      </w:pPr>
      <w:r>
        <w:t>The Developer shall have the same experience as expressed in Section 4.1.1 Player User.</w:t>
      </w:r>
    </w:p>
    <w:p w14:paraId="4C520248" w14:textId="77777777" w:rsidR="006768A6" w:rsidRDefault="006768A6" w:rsidP="006768A6"/>
    <w:p w14:paraId="1861A65A" w14:textId="6F51943D" w:rsidR="006768A6" w:rsidRDefault="006768A6" w:rsidP="008542B9">
      <w:pPr>
        <w:pStyle w:val="Heading3"/>
      </w:pPr>
      <w:bookmarkStart w:id="432" w:name="_Toc442105465"/>
      <w:r>
        <w:t>4.1.3 General Requirements:</w:t>
      </w:r>
      <w:bookmarkEnd w:id="432"/>
    </w:p>
    <w:p w14:paraId="75378E0E" w14:textId="5A7A693C" w:rsidR="006768A6" w:rsidRDefault="008542B9" w:rsidP="006768A6">
      <w:pPr>
        <w:pStyle w:val="ListParagraph"/>
        <w:numPr>
          <w:ilvl w:val="0"/>
          <w:numId w:val="21"/>
        </w:numPr>
      </w:pPr>
      <w:r>
        <w:t xml:space="preserve">The Application shall require no more than 200Mb in hard disk space and preferably be below 150Mb. </w:t>
      </w:r>
    </w:p>
    <w:p w14:paraId="252407BA" w14:textId="106683E6" w:rsidR="008542B9" w:rsidRDefault="008542B9" w:rsidP="006768A6">
      <w:pPr>
        <w:pStyle w:val="ListParagraph"/>
        <w:numPr>
          <w:ilvl w:val="0"/>
          <w:numId w:val="21"/>
        </w:numPr>
      </w:pPr>
      <w:r>
        <w:t xml:space="preserve">The Application shall require no more than 1 GB in RAM and preferably require less than 500Mb. </w:t>
      </w:r>
    </w:p>
    <w:p w14:paraId="724937BE" w14:textId="4AA09DBB" w:rsidR="008542B9" w:rsidRDefault="008542B9" w:rsidP="006768A6">
      <w:pPr>
        <w:pStyle w:val="ListParagraph"/>
        <w:numPr>
          <w:ilvl w:val="0"/>
          <w:numId w:val="21"/>
        </w:numPr>
      </w:pPr>
      <w:r>
        <w:t xml:space="preserve">The Application shall require a Windows compatible environment. </w:t>
      </w:r>
    </w:p>
    <w:p w14:paraId="47DED510" w14:textId="3B831DD3" w:rsidR="008542B9" w:rsidRDefault="008542B9" w:rsidP="006768A6">
      <w:pPr>
        <w:pStyle w:val="ListParagraph"/>
        <w:numPr>
          <w:ilvl w:val="0"/>
          <w:numId w:val="21"/>
        </w:numPr>
      </w:pPr>
      <w:r>
        <w:t xml:space="preserve">The Application shall require the use of audio output devices for the full experience. </w:t>
      </w:r>
    </w:p>
    <w:p w14:paraId="5551BB16" w14:textId="3B0DCBFE" w:rsidR="008542B9" w:rsidRDefault="008542B9" w:rsidP="006768A6">
      <w:pPr>
        <w:pStyle w:val="ListParagraph"/>
        <w:numPr>
          <w:ilvl w:val="0"/>
          <w:numId w:val="21"/>
        </w:numPr>
      </w:pPr>
      <w:r>
        <w:t xml:space="preserve">The Application shall require the use of a computer monitor. </w:t>
      </w:r>
    </w:p>
    <w:p w14:paraId="301BF188" w14:textId="1B57A418" w:rsidR="008542B9" w:rsidRDefault="008542B9" w:rsidP="006768A6">
      <w:pPr>
        <w:pStyle w:val="ListParagraph"/>
        <w:numPr>
          <w:ilvl w:val="0"/>
          <w:numId w:val="21"/>
        </w:numPr>
      </w:pPr>
      <w:r>
        <w:t xml:space="preserve">The Application shall require the use of a keyboard and mouse setup for manual control. </w:t>
      </w:r>
    </w:p>
    <w:p w14:paraId="529D19D9" w14:textId="77777777" w:rsidR="006768A6" w:rsidRDefault="006768A6" w:rsidP="00103A19"/>
    <w:p w14:paraId="22383F2D" w14:textId="57ECF652" w:rsidR="00FC6829" w:rsidRDefault="00103A19" w:rsidP="00514E03">
      <w:pPr>
        <w:pStyle w:val="Heading2"/>
      </w:pPr>
      <w:bookmarkStart w:id="433" w:name="_Toc442105466"/>
      <w:r>
        <w:t xml:space="preserve">4.2 </w:t>
      </w:r>
      <w:r w:rsidR="00FC6829">
        <w:t>Safety Requirements:</w:t>
      </w:r>
      <w:bookmarkEnd w:id="433"/>
    </w:p>
    <w:p w14:paraId="573B4F2D" w14:textId="213E251E" w:rsidR="00103A19" w:rsidRDefault="00103A19" w:rsidP="008542B9"/>
    <w:p w14:paraId="3B9BCB9F" w14:textId="3D177DB6" w:rsidR="00514E03" w:rsidRDefault="00514E03" w:rsidP="008542B9">
      <w:r>
        <w:t xml:space="preserve">The following section contains information about particular Safety requirements as they pertain to specific User Classes. </w:t>
      </w:r>
    </w:p>
    <w:p w14:paraId="121B1CCF" w14:textId="77777777" w:rsidR="00514E03" w:rsidRDefault="00514E03" w:rsidP="008542B9"/>
    <w:p w14:paraId="3C273432" w14:textId="4289D4FD" w:rsidR="008542B9" w:rsidRDefault="008542B9" w:rsidP="001D21B5">
      <w:pPr>
        <w:pStyle w:val="Heading3"/>
      </w:pPr>
      <w:bookmarkStart w:id="434" w:name="_Toc442105467"/>
      <w:r>
        <w:t>4.2.1 Player User:</w:t>
      </w:r>
      <w:bookmarkEnd w:id="434"/>
    </w:p>
    <w:p w14:paraId="493E70FB" w14:textId="2E5F3DEC" w:rsidR="00514E03" w:rsidRDefault="001D21B5" w:rsidP="008542B9">
      <w:pPr>
        <w:pStyle w:val="ListParagraph"/>
        <w:numPr>
          <w:ilvl w:val="0"/>
          <w:numId w:val="23"/>
        </w:numPr>
      </w:pPr>
      <w:r>
        <w:t>The Player shall not be asked to input any personal information anywhere within the Application.</w:t>
      </w:r>
    </w:p>
    <w:p w14:paraId="546E8132" w14:textId="77777777" w:rsidR="001D21B5" w:rsidRDefault="001D21B5" w:rsidP="001D21B5">
      <w:pPr>
        <w:pStyle w:val="ListParagraph"/>
      </w:pPr>
    </w:p>
    <w:p w14:paraId="11D8B9A7" w14:textId="7E141DDB" w:rsidR="008542B9" w:rsidRDefault="008542B9" w:rsidP="001D21B5">
      <w:pPr>
        <w:pStyle w:val="Heading3"/>
      </w:pPr>
      <w:bookmarkStart w:id="435" w:name="_Toc442105468"/>
      <w:r>
        <w:t>4.2.2 Developer User:</w:t>
      </w:r>
      <w:bookmarkEnd w:id="435"/>
    </w:p>
    <w:p w14:paraId="7CBD1D25" w14:textId="2A170D6B" w:rsidR="008542B9" w:rsidRDefault="001D21B5" w:rsidP="001D21B5">
      <w:pPr>
        <w:pStyle w:val="ListParagraph"/>
        <w:numPr>
          <w:ilvl w:val="0"/>
          <w:numId w:val="23"/>
        </w:numPr>
      </w:pPr>
      <w:r>
        <w:t>The Developer shall not include any code that installs any unnecessary functionality including, but not limited to, viruses, either known or unknown, key loggers, location trackers, IP sniffers, or alternate code packets that do not relate to the core functionality of ARK: SINISTER.</w:t>
      </w:r>
    </w:p>
    <w:p w14:paraId="12783F0A" w14:textId="1357C63C" w:rsidR="001D21B5" w:rsidRDefault="001D21B5" w:rsidP="001D21B5">
      <w:pPr>
        <w:pStyle w:val="ListParagraph"/>
        <w:numPr>
          <w:ilvl w:val="0"/>
          <w:numId w:val="23"/>
        </w:numPr>
      </w:pPr>
      <w:r>
        <w:lastRenderedPageBreak/>
        <w:t xml:space="preserve">The Developer User shall not have access to the Debug system in the Production version of the Application. </w:t>
      </w:r>
    </w:p>
    <w:p w14:paraId="1A5A57BA" w14:textId="77777777" w:rsidR="001D21B5" w:rsidRDefault="001D21B5" w:rsidP="008542B9"/>
    <w:p w14:paraId="1BF26232" w14:textId="0D3383E4" w:rsidR="008542B9" w:rsidRDefault="008542B9" w:rsidP="001D21B5">
      <w:pPr>
        <w:pStyle w:val="Heading3"/>
      </w:pPr>
      <w:bookmarkStart w:id="436" w:name="_Toc442105469"/>
      <w:r>
        <w:t>4.2.3 General Requirements:</w:t>
      </w:r>
      <w:bookmarkEnd w:id="436"/>
    </w:p>
    <w:p w14:paraId="295CB1A2" w14:textId="001E6BE7" w:rsidR="001D21B5" w:rsidRDefault="001D21B5" w:rsidP="001D21B5">
      <w:pPr>
        <w:pStyle w:val="ListParagraph"/>
        <w:numPr>
          <w:ilvl w:val="0"/>
          <w:numId w:val="24"/>
        </w:numPr>
      </w:pPr>
      <w:r>
        <w:t xml:space="preserve">The Application shall not track nor store any data of the Player’s nor the Player’s computer outside the realm of the state machine. </w:t>
      </w:r>
    </w:p>
    <w:p w14:paraId="6A209C70" w14:textId="1D714487" w:rsidR="001D21B5" w:rsidRDefault="001D21B5" w:rsidP="001D21B5">
      <w:pPr>
        <w:pStyle w:val="ListParagraph"/>
        <w:numPr>
          <w:ilvl w:val="0"/>
          <w:numId w:val="24"/>
        </w:numPr>
      </w:pPr>
      <w:r>
        <w:t xml:space="preserve">The Application shall not be aware of the Player’s location data nor any </w:t>
      </w:r>
      <w:r w:rsidR="00D01948">
        <w:t>Meta</w:t>
      </w:r>
      <w:r>
        <w:t xml:space="preserve"> data of the computer’s environment where it does not concern the state machine. </w:t>
      </w:r>
    </w:p>
    <w:p w14:paraId="0C3EF7E0" w14:textId="77777777" w:rsidR="008542B9" w:rsidRDefault="008542B9" w:rsidP="00103A19">
      <w:pPr>
        <w:pStyle w:val="ListParagraph"/>
        <w:ind w:left="0"/>
      </w:pPr>
    </w:p>
    <w:p w14:paraId="413D0B1E" w14:textId="19594FC3" w:rsidR="00FC6829" w:rsidRDefault="00103A19" w:rsidP="00D01948">
      <w:pPr>
        <w:pStyle w:val="Heading2"/>
      </w:pPr>
      <w:bookmarkStart w:id="437" w:name="_Toc442105470"/>
      <w:r>
        <w:t>4.3 S</w:t>
      </w:r>
      <w:r w:rsidR="00FC6829">
        <w:t>ecurity Requirements:</w:t>
      </w:r>
      <w:bookmarkEnd w:id="437"/>
    </w:p>
    <w:p w14:paraId="4234AE8B" w14:textId="10094317" w:rsidR="001D21B5" w:rsidRDefault="001D21B5" w:rsidP="00103A19">
      <w:pPr>
        <w:pStyle w:val="ListParagraph"/>
        <w:ind w:left="0"/>
      </w:pPr>
    </w:p>
    <w:p w14:paraId="7C52D02D" w14:textId="04A2EB99" w:rsidR="001D21B5" w:rsidRDefault="001D21B5" w:rsidP="00D01948">
      <w:pPr>
        <w:pStyle w:val="Heading3"/>
      </w:pPr>
      <w:bookmarkStart w:id="438" w:name="_Toc442105471"/>
      <w:r>
        <w:t>4.3.1 Player User:</w:t>
      </w:r>
      <w:bookmarkEnd w:id="438"/>
    </w:p>
    <w:p w14:paraId="572013C2" w14:textId="16B3CB60" w:rsidR="001D21B5" w:rsidRDefault="001D21B5" w:rsidP="001D21B5">
      <w:pPr>
        <w:pStyle w:val="ListParagraph"/>
        <w:numPr>
          <w:ilvl w:val="0"/>
          <w:numId w:val="25"/>
        </w:numPr>
      </w:pPr>
      <w:r>
        <w:t xml:space="preserve">The Player shall not be required to log in to the game itself. This requirement does not include logging into the gaming platform ARK: SINISTER is hosted on. </w:t>
      </w:r>
    </w:p>
    <w:p w14:paraId="3D94F625" w14:textId="77777777" w:rsidR="001D21B5" w:rsidRDefault="001D21B5" w:rsidP="001D21B5"/>
    <w:p w14:paraId="6DB4EB1D" w14:textId="56808AB4" w:rsidR="001D21B5" w:rsidRDefault="001D21B5" w:rsidP="00D01948">
      <w:pPr>
        <w:pStyle w:val="Heading3"/>
      </w:pPr>
      <w:bookmarkStart w:id="439" w:name="_Toc442105472"/>
      <w:r>
        <w:t>4.3.2 Developer User:</w:t>
      </w:r>
      <w:bookmarkEnd w:id="439"/>
    </w:p>
    <w:p w14:paraId="6F16BDE9" w14:textId="21384963" w:rsidR="001D21B5" w:rsidRDefault="001D21B5" w:rsidP="001D21B5">
      <w:pPr>
        <w:pStyle w:val="ListParagraph"/>
        <w:numPr>
          <w:ilvl w:val="0"/>
          <w:numId w:val="25"/>
        </w:numPr>
      </w:pPr>
      <w:r>
        <w:t>The Developer shall not be required to log in to the game.  This requirement does not include logging into</w:t>
      </w:r>
      <w:r w:rsidR="000C72F9">
        <w:t xml:space="preserve"> the development studio</w:t>
      </w:r>
      <w:r>
        <w:t xml:space="preserve">. </w:t>
      </w:r>
    </w:p>
    <w:p w14:paraId="1CFF8321" w14:textId="29178347" w:rsidR="00D01948" w:rsidRDefault="00D01948" w:rsidP="00D01948"/>
    <w:p w14:paraId="615C32D8" w14:textId="41A2D50D" w:rsidR="00D01948" w:rsidRDefault="00D01948" w:rsidP="00D01948">
      <w:pPr>
        <w:pStyle w:val="Heading3"/>
      </w:pPr>
      <w:bookmarkStart w:id="440" w:name="_Toc442105473"/>
      <w:r>
        <w:t>4.3.3 General Requirements:</w:t>
      </w:r>
      <w:bookmarkEnd w:id="440"/>
      <w:r>
        <w:t xml:space="preserve"> </w:t>
      </w:r>
    </w:p>
    <w:p w14:paraId="41B115EC" w14:textId="59BAB3F0" w:rsidR="00D01948" w:rsidRDefault="00D01948" w:rsidP="00D01948">
      <w:pPr>
        <w:pStyle w:val="ListParagraph"/>
        <w:numPr>
          <w:ilvl w:val="0"/>
          <w:numId w:val="25"/>
        </w:numPr>
      </w:pPr>
      <w:r>
        <w:t>See the requirements in Section 4.2 Safety Requirements sub-section 4.2.3 General Requirements.</w:t>
      </w:r>
    </w:p>
    <w:p w14:paraId="04F22D26" w14:textId="0C86C9ED" w:rsidR="00D01948" w:rsidRDefault="00D01948" w:rsidP="00D01948">
      <w:pPr>
        <w:pStyle w:val="ListParagraph"/>
        <w:numPr>
          <w:ilvl w:val="0"/>
          <w:numId w:val="25"/>
        </w:numPr>
      </w:pPr>
      <w:r>
        <w:t>The Application shall not require a connection to the internet nor any network known or unknown to function.</w:t>
      </w:r>
    </w:p>
    <w:p w14:paraId="0BE287F7" w14:textId="02EA774F" w:rsidR="00D01948" w:rsidRDefault="00D01948" w:rsidP="00D01948">
      <w:pPr>
        <w:pStyle w:val="ListParagraph"/>
        <w:numPr>
          <w:ilvl w:val="0"/>
          <w:numId w:val="25"/>
        </w:numPr>
      </w:pPr>
      <w:r>
        <w:t xml:space="preserve">The Application shall function as a standalone product, complete unto itself. </w:t>
      </w:r>
    </w:p>
    <w:p w14:paraId="443E4081" w14:textId="77777777" w:rsidR="00FC6829" w:rsidRDefault="00FC6829" w:rsidP="00103A19"/>
    <w:p w14:paraId="7A05868B" w14:textId="7F1A0684" w:rsidR="00FC6829" w:rsidRDefault="00103A19" w:rsidP="00D01948">
      <w:pPr>
        <w:pStyle w:val="Heading2"/>
      </w:pPr>
      <w:bookmarkStart w:id="441" w:name="_Toc442105474"/>
      <w:r>
        <w:t xml:space="preserve">4.4 </w:t>
      </w:r>
      <w:r w:rsidR="00FC6829">
        <w:t>Software Quality Attributes:</w:t>
      </w:r>
      <w:bookmarkEnd w:id="441"/>
    </w:p>
    <w:p w14:paraId="524A00F7" w14:textId="77777777" w:rsidR="00FC6829" w:rsidRDefault="00FC6829" w:rsidP="00103A19">
      <w:pPr>
        <w:pStyle w:val="ListParagraph"/>
        <w:ind w:left="0"/>
      </w:pPr>
    </w:p>
    <w:p w14:paraId="241DB71D" w14:textId="66438B02" w:rsidR="00D01948" w:rsidRDefault="00D01948" w:rsidP="00103A19">
      <w:pPr>
        <w:pStyle w:val="ListParagraph"/>
        <w:ind w:left="0"/>
      </w:pPr>
      <w:r>
        <w:t xml:space="preserve">The following section outlines requirements for the Reliability, Availability, Maintainability, and Portability of the ARK: SINISTER system. </w:t>
      </w:r>
    </w:p>
    <w:p w14:paraId="244AD7BF" w14:textId="77777777" w:rsidR="00D01948" w:rsidRDefault="00D01948" w:rsidP="00103A19">
      <w:pPr>
        <w:pStyle w:val="ListParagraph"/>
        <w:ind w:left="0"/>
      </w:pPr>
    </w:p>
    <w:p w14:paraId="77EFC938" w14:textId="0A2E37B1" w:rsidR="00D01948" w:rsidRDefault="00D01948" w:rsidP="00367795">
      <w:pPr>
        <w:pStyle w:val="Heading3"/>
      </w:pPr>
      <w:bookmarkStart w:id="442" w:name="_Toc442105475"/>
      <w:r>
        <w:t>4.4.1 Reliability:</w:t>
      </w:r>
      <w:bookmarkEnd w:id="442"/>
    </w:p>
    <w:p w14:paraId="558C8098" w14:textId="3627AB87" w:rsidR="00D01948" w:rsidRDefault="00D01948" w:rsidP="00D01948">
      <w:pPr>
        <w:pStyle w:val="ListParagraph"/>
        <w:numPr>
          <w:ilvl w:val="0"/>
          <w:numId w:val="26"/>
        </w:numPr>
      </w:pPr>
      <w:r>
        <w:t>The Application shall not interfere with processes, active or inactive, on the Player User’s computer.</w:t>
      </w:r>
    </w:p>
    <w:p w14:paraId="32BDCB29" w14:textId="283329CA" w:rsidR="00D01948" w:rsidRDefault="00D01948" w:rsidP="00D01948">
      <w:pPr>
        <w:pStyle w:val="ListParagraph"/>
        <w:numPr>
          <w:ilvl w:val="0"/>
          <w:numId w:val="26"/>
        </w:numPr>
      </w:pPr>
      <w:r>
        <w:t>The Application shall not crash when run beside processes, active or inactive, on the Player User’s computer.</w:t>
      </w:r>
    </w:p>
    <w:p w14:paraId="3EF06A84" w14:textId="14CE5ABD" w:rsidR="00D01948" w:rsidRDefault="00D01948" w:rsidP="00D01948">
      <w:pPr>
        <w:pStyle w:val="ListParagraph"/>
        <w:numPr>
          <w:ilvl w:val="0"/>
          <w:numId w:val="26"/>
        </w:numPr>
      </w:pPr>
      <w:r>
        <w:t xml:space="preserve">The Application shall not introduce bugs into the computer to which it is installed. </w:t>
      </w:r>
    </w:p>
    <w:p w14:paraId="7322B032" w14:textId="65791B32" w:rsidR="00D01948" w:rsidRDefault="00D01948" w:rsidP="00D01948">
      <w:pPr>
        <w:pStyle w:val="ListParagraph"/>
        <w:numPr>
          <w:ilvl w:val="0"/>
          <w:numId w:val="26"/>
        </w:numPr>
      </w:pPr>
      <w:r>
        <w:t>The Application shall not continue running during a power outage.</w:t>
      </w:r>
    </w:p>
    <w:p w14:paraId="4B7BBFC7" w14:textId="30B420F8" w:rsidR="00D01948" w:rsidRDefault="00D01948" w:rsidP="00D01948">
      <w:pPr>
        <w:pStyle w:val="ListParagraph"/>
        <w:numPr>
          <w:ilvl w:val="0"/>
          <w:numId w:val="26"/>
        </w:numPr>
      </w:pPr>
      <w:r>
        <w:t xml:space="preserve">The Application shall not continue running after the User presses the Quit Game button in any menu where the Quit Game button appears. </w:t>
      </w:r>
    </w:p>
    <w:p w14:paraId="72152833" w14:textId="54409BEA" w:rsidR="00D01948" w:rsidRDefault="00D01948" w:rsidP="00D01948">
      <w:pPr>
        <w:pStyle w:val="ListParagraph"/>
        <w:numPr>
          <w:ilvl w:val="0"/>
          <w:numId w:val="26"/>
        </w:numPr>
      </w:pPr>
      <w:r>
        <w:t xml:space="preserve">The Application shall open and continue running as long as the User has not pressed the Quit Game button where this does not conflict with the requirement about a power outage. </w:t>
      </w:r>
    </w:p>
    <w:p w14:paraId="4DAA386C" w14:textId="16436DF7" w:rsidR="00D01948" w:rsidRDefault="00D01948" w:rsidP="00D01948">
      <w:pPr>
        <w:pStyle w:val="ListParagraph"/>
        <w:numPr>
          <w:ilvl w:val="0"/>
          <w:numId w:val="26"/>
        </w:numPr>
      </w:pPr>
      <w:r>
        <w:lastRenderedPageBreak/>
        <w:t xml:space="preserve">The Application shall not start new processes nor end existing processes not related directly to the ARK: SINISTER installation. </w:t>
      </w:r>
    </w:p>
    <w:p w14:paraId="331C2DAA" w14:textId="77777777" w:rsidR="00D01948" w:rsidRDefault="00D01948" w:rsidP="00103A19">
      <w:pPr>
        <w:pStyle w:val="ListParagraph"/>
        <w:ind w:left="0"/>
      </w:pPr>
    </w:p>
    <w:p w14:paraId="62686687" w14:textId="61977706" w:rsidR="00D01948" w:rsidRDefault="00D01948" w:rsidP="00367795">
      <w:pPr>
        <w:pStyle w:val="Heading3"/>
      </w:pPr>
      <w:bookmarkStart w:id="443" w:name="_Toc442105476"/>
      <w:r>
        <w:t>4.4.2 Availability:</w:t>
      </w:r>
      <w:bookmarkEnd w:id="443"/>
    </w:p>
    <w:p w14:paraId="76421E75" w14:textId="6768F53E" w:rsidR="00D01948" w:rsidRDefault="00D01948" w:rsidP="00D01948">
      <w:pPr>
        <w:pStyle w:val="ListParagraph"/>
        <w:numPr>
          <w:ilvl w:val="0"/>
          <w:numId w:val="27"/>
        </w:numPr>
      </w:pPr>
      <w:r>
        <w:t xml:space="preserve">The ARK: SINISTER Application shall be available to any potential Player User as long as this does not interfere with local </w:t>
      </w:r>
      <w:r w:rsidR="00B470AD">
        <w:t>distribution laws.</w:t>
      </w:r>
    </w:p>
    <w:p w14:paraId="79F09AF3" w14:textId="64DFD3F0" w:rsidR="00B470AD" w:rsidRDefault="00B470AD" w:rsidP="00B470AD">
      <w:pPr>
        <w:pStyle w:val="ListParagraph"/>
        <w:numPr>
          <w:ilvl w:val="0"/>
          <w:numId w:val="27"/>
        </w:numPr>
      </w:pPr>
      <w:r>
        <w:t>Once installed the Application shall be available to any Player User using the same shared location.</w:t>
      </w:r>
    </w:p>
    <w:p w14:paraId="33DE5155" w14:textId="77777777" w:rsidR="00D01948" w:rsidRDefault="00D01948" w:rsidP="00103A19">
      <w:pPr>
        <w:pStyle w:val="ListParagraph"/>
        <w:ind w:left="0"/>
      </w:pPr>
    </w:p>
    <w:p w14:paraId="11790FED" w14:textId="2382B21C" w:rsidR="00D01948" w:rsidRDefault="00D01948" w:rsidP="00367795">
      <w:pPr>
        <w:pStyle w:val="Heading3"/>
      </w:pPr>
      <w:bookmarkStart w:id="444" w:name="_Toc442105477"/>
      <w:r>
        <w:t>4.4.3 Maintainability:</w:t>
      </w:r>
      <w:bookmarkEnd w:id="444"/>
    </w:p>
    <w:p w14:paraId="79D294A5" w14:textId="5FAEDAEC" w:rsidR="00B470AD" w:rsidRDefault="00B470AD" w:rsidP="00B470AD">
      <w:pPr>
        <w:pStyle w:val="ListParagraph"/>
        <w:numPr>
          <w:ilvl w:val="0"/>
          <w:numId w:val="28"/>
        </w:numPr>
      </w:pPr>
      <w:r>
        <w:t xml:space="preserve">The Application shall be coded in compliance with SET Coding Standard listed in the SET Coding Standards notebook available online. </w:t>
      </w:r>
    </w:p>
    <w:p w14:paraId="5FAF35C6" w14:textId="7E7CF336" w:rsidR="00B470AD" w:rsidRDefault="00B470AD" w:rsidP="00B470AD">
      <w:pPr>
        <w:pStyle w:val="ListParagraph"/>
        <w:numPr>
          <w:ilvl w:val="0"/>
          <w:numId w:val="28"/>
        </w:numPr>
      </w:pPr>
      <w:r>
        <w:t xml:space="preserve">The Application shall be coded to be modular and with naming conventions appropriate to the sections of code being written. </w:t>
      </w:r>
    </w:p>
    <w:p w14:paraId="3A2026CA" w14:textId="46C6C733" w:rsidR="00B470AD" w:rsidRDefault="00B470AD" w:rsidP="00B470AD">
      <w:pPr>
        <w:pStyle w:val="ListParagraph"/>
        <w:numPr>
          <w:ilvl w:val="0"/>
          <w:numId w:val="28"/>
        </w:numPr>
      </w:pPr>
      <w:r>
        <w:t xml:space="preserve">The Application shall be well documented with function header and in-line comment sections explaining key aspects of functionality for all future development efforts. </w:t>
      </w:r>
    </w:p>
    <w:p w14:paraId="52D4CE9C" w14:textId="490723C4" w:rsidR="00B470AD" w:rsidRDefault="00B470AD" w:rsidP="00B470AD">
      <w:pPr>
        <w:pStyle w:val="ListParagraph"/>
        <w:numPr>
          <w:ilvl w:val="0"/>
          <w:numId w:val="28"/>
        </w:numPr>
      </w:pPr>
      <w:r>
        <w:t xml:space="preserve">The Application shall be easily extendable and modifiable such that a new developer can spend a minimal amount of time learning the current code base and begin adding modifications and features. </w:t>
      </w:r>
    </w:p>
    <w:p w14:paraId="18B38E24" w14:textId="77777777" w:rsidR="00B470AD" w:rsidRDefault="00B470AD" w:rsidP="00B470AD">
      <w:pPr>
        <w:pStyle w:val="ListParagraph"/>
        <w:numPr>
          <w:ilvl w:val="0"/>
          <w:numId w:val="28"/>
        </w:numPr>
      </w:pPr>
      <w:r>
        <w:t xml:space="preserve">The Application shall be testable using specific test harnesses to test stress levels, data input and validation where that may apply, and specific interactions between in-game objects and game states. </w:t>
      </w:r>
    </w:p>
    <w:p w14:paraId="78FE88A0" w14:textId="3B60C2EF" w:rsidR="00B470AD" w:rsidRDefault="00B470AD" w:rsidP="00B470AD">
      <w:pPr>
        <w:pStyle w:val="ListParagraph"/>
        <w:numPr>
          <w:ilvl w:val="0"/>
          <w:numId w:val="28"/>
        </w:numPr>
      </w:pPr>
      <w:r>
        <w:t>The test harnesses shall be automated.</w:t>
      </w:r>
    </w:p>
    <w:p w14:paraId="7C8F60D4" w14:textId="77777777" w:rsidR="00D01948" w:rsidRDefault="00D01948" w:rsidP="00103A19">
      <w:pPr>
        <w:pStyle w:val="ListParagraph"/>
        <w:ind w:left="0"/>
      </w:pPr>
    </w:p>
    <w:p w14:paraId="3A420830" w14:textId="40369D6B" w:rsidR="00D01948" w:rsidRDefault="00D01948" w:rsidP="00367795">
      <w:pPr>
        <w:pStyle w:val="Heading3"/>
      </w:pPr>
      <w:bookmarkStart w:id="445" w:name="_Toc442105478"/>
      <w:r>
        <w:t>4.4.4 Portability:</w:t>
      </w:r>
      <w:bookmarkEnd w:id="445"/>
    </w:p>
    <w:p w14:paraId="664D5805" w14:textId="275C1680" w:rsidR="00D01948" w:rsidRDefault="00B470AD" w:rsidP="00B470AD">
      <w:pPr>
        <w:pStyle w:val="ListParagraph"/>
        <w:numPr>
          <w:ilvl w:val="0"/>
          <w:numId w:val="29"/>
        </w:numPr>
      </w:pPr>
      <w:r>
        <w:t xml:space="preserve">The Application shall not be portable between individual computers outside of separate installations. </w:t>
      </w:r>
    </w:p>
    <w:p w14:paraId="75390404" w14:textId="32782883" w:rsidR="00B470AD" w:rsidRDefault="00B470AD" w:rsidP="00B470AD">
      <w:pPr>
        <w:pStyle w:val="ListParagraph"/>
        <w:numPr>
          <w:ilvl w:val="0"/>
          <w:numId w:val="29"/>
        </w:numPr>
      </w:pPr>
      <w:r>
        <w:t>The Application shall be designed for the Windows operating system.</w:t>
      </w:r>
    </w:p>
    <w:p w14:paraId="7E5F8B83" w14:textId="46B6F03F" w:rsidR="00B470AD" w:rsidRDefault="00B470AD" w:rsidP="00B470AD">
      <w:pPr>
        <w:pStyle w:val="ListParagraph"/>
        <w:numPr>
          <w:ilvl w:val="0"/>
          <w:numId w:val="29"/>
        </w:numPr>
      </w:pPr>
      <w:r>
        <w:t xml:space="preserve">The Application shall be ported to the Mac operating system if time allows in the development cycle. </w:t>
      </w:r>
    </w:p>
    <w:p w14:paraId="71BF35D8" w14:textId="77777777" w:rsidR="00D01948" w:rsidRDefault="00D01948" w:rsidP="00103A19">
      <w:pPr>
        <w:pStyle w:val="ListParagraph"/>
        <w:ind w:left="0"/>
      </w:pPr>
    </w:p>
    <w:p w14:paraId="6BE2AF1D" w14:textId="0D919880" w:rsidR="00FC6829" w:rsidRDefault="00103A19" w:rsidP="00367795">
      <w:pPr>
        <w:pStyle w:val="Heading2"/>
      </w:pPr>
      <w:bookmarkStart w:id="446" w:name="_Toc442105479"/>
      <w:r>
        <w:t xml:space="preserve">4.5 </w:t>
      </w:r>
      <w:r w:rsidR="00FC6829">
        <w:t>Project Documentation:</w:t>
      </w:r>
      <w:bookmarkEnd w:id="446"/>
    </w:p>
    <w:p w14:paraId="194A4B5E" w14:textId="77777777" w:rsidR="00FC6829" w:rsidRDefault="00FC6829" w:rsidP="00103A19"/>
    <w:p w14:paraId="5937D311" w14:textId="0361091C" w:rsidR="00367795" w:rsidRDefault="00367795" w:rsidP="00103A19">
      <w:r>
        <w:t xml:space="preserve">The following documentation for the ARK: SINISTER project has been created as is available upon request to any of the team members listed in Section 1.5 of this document. </w:t>
      </w:r>
    </w:p>
    <w:p w14:paraId="05A0C2E2" w14:textId="2DC8268F" w:rsidR="00367795" w:rsidRDefault="00367795" w:rsidP="00367795">
      <w:pPr>
        <w:pStyle w:val="ListParagraph"/>
        <w:numPr>
          <w:ilvl w:val="0"/>
          <w:numId w:val="30"/>
        </w:numPr>
      </w:pPr>
      <w:r>
        <w:t>Project Charter</w:t>
      </w:r>
    </w:p>
    <w:p w14:paraId="32A98E62" w14:textId="1D9BF536" w:rsidR="00367795" w:rsidRDefault="00367795" w:rsidP="00367795">
      <w:pPr>
        <w:pStyle w:val="ListParagraph"/>
        <w:numPr>
          <w:ilvl w:val="0"/>
          <w:numId w:val="30"/>
        </w:numPr>
      </w:pPr>
      <w:r>
        <w:t>Preliminary Scope Document</w:t>
      </w:r>
    </w:p>
    <w:p w14:paraId="727C176F" w14:textId="39AC5D02" w:rsidR="00367795" w:rsidRDefault="00367795" w:rsidP="00367795">
      <w:pPr>
        <w:pStyle w:val="ListParagraph"/>
        <w:numPr>
          <w:ilvl w:val="0"/>
          <w:numId w:val="30"/>
        </w:numPr>
      </w:pPr>
      <w:r>
        <w:t>Change-Management Document</w:t>
      </w:r>
    </w:p>
    <w:p w14:paraId="031AE413" w14:textId="0DABB844" w:rsidR="00367795" w:rsidRDefault="00367795" w:rsidP="00367795">
      <w:pPr>
        <w:pStyle w:val="ListParagraph"/>
        <w:numPr>
          <w:ilvl w:val="0"/>
          <w:numId w:val="30"/>
        </w:numPr>
      </w:pPr>
      <w:r>
        <w:t>Preliminary Project Schedule</w:t>
      </w:r>
    </w:p>
    <w:p w14:paraId="0FC8C061" w14:textId="23891225" w:rsidR="00367795" w:rsidRDefault="00367795" w:rsidP="00367795">
      <w:pPr>
        <w:pStyle w:val="ListParagraph"/>
        <w:numPr>
          <w:ilvl w:val="0"/>
          <w:numId w:val="30"/>
        </w:numPr>
      </w:pPr>
      <w:r>
        <w:t>Market Feasibility Study</w:t>
      </w:r>
    </w:p>
    <w:p w14:paraId="5C89E52A" w14:textId="1B5FBD2B" w:rsidR="00367795" w:rsidRDefault="00367795" w:rsidP="00367795">
      <w:pPr>
        <w:pStyle w:val="ListParagraph"/>
        <w:numPr>
          <w:ilvl w:val="0"/>
          <w:numId w:val="30"/>
        </w:numPr>
      </w:pPr>
      <w:r>
        <w:t>Preliminary Project Investigation Report and Game Design Document</w:t>
      </w:r>
    </w:p>
    <w:p w14:paraId="79281A82" w14:textId="5CD6EF9E" w:rsidR="00FC6829" w:rsidRDefault="00FC6829" w:rsidP="00367795"/>
    <w:p w14:paraId="0ADA70DA" w14:textId="77777777" w:rsidR="00FC6829" w:rsidRDefault="00FC6829" w:rsidP="00103A19"/>
    <w:p w14:paraId="34EB5366" w14:textId="3945AEDD" w:rsidR="00FC6829" w:rsidRDefault="00367795" w:rsidP="00367795">
      <w:pPr>
        <w:pStyle w:val="Heading1"/>
      </w:pPr>
      <w:bookmarkStart w:id="447" w:name="_Toc442105480"/>
      <w:r>
        <w:lastRenderedPageBreak/>
        <w:t>5.0</w:t>
      </w:r>
      <w:r w:rsidR="00103A19">
        <w:t xml:space="preserve"> Appendices:</w:t>
      </w:r>
      <w:bookmarkEnd w:id="447"/>
      <w:r w:rsidR="00103A19">
        <w:t xml:space="preserve"> </w:t>
      </w:r>
    </w:p>
    <w:p w14:paraId="77C5B740" w14:textId="77777777" w:rsidR="00103A19" w:rsidRDefault="00103A19" w:rsidP="00367795">
      <w:pPr>
        <w:pStyle w:val="ListParagraph"/>
        <w:ind w:left="0"/>
      </w:pPr>
    </w:p>
    <w:p w14:paraId="300668D2" w14:textId="521C3D05" w:rsidR="00FC6829" w:rsidRDefault="00FC6829" w:rsidP="00367795">
      <w:pPr>
        <w:pStyle w:val="Heading2"/>
      </w:pPr>
      <w:bookmarkStart w:id="448" w:name="_Toc442105481"/>
      <w:r>
        <w:t>Appendix A: Terminology/Glossary/Definitions</w:t>
      </w:r>
      <w:bookmarkEnd w:id="448"/>
    </w:p>
    <w:p w14:paraId="205DC9C7" w14:textId="77777777" w:rsidR="00FC6829" w:rsidRDefault="00FC6829" w:rsidP="00367795">
      <w:pPr>
        <w:pStyle w:val="ListParagraph"/>
        <w:ind w:left="0"/>
      </w:pPr>
    </w:p>
    <w:tbl>
      <w:tblPr>
        <w:tblStyle w:val="TableGrid"/>
        <w:tblW w:w="0" w:type="auto"/>
        <w:tblLook w:val="04A0" w:firstRow="1" w:lastRow="0" w:firstColumn="1" w:lastColumn="0" w:noHBand="0" w:noVBand="1"/>
      </w:tblPr>
      <w:tblGrid>
        <w:gridCol w:w="1980"/>
        <w:gridCol w:w="7370"/>
      </w:tblGrid>
      <w:tr w:rsidR="00367795" w14:paraId="67D793B9" w14:textId="77777777" w:rsidTr="00367795">
        <w:tc>
          <w:tcPr>
            <w:tcW w:w="1980" w:type="dxa"/>
          </w:tcPr>
          <w:p w14:paraId="3D0E9D09" w14:textId="08274A08" w:rsidR="00367795" w:rsidRDefault="00367795" w:rsidP="00367795">
            <w:pPr>
              <w:pStyle w:val="ListParagraph"/>
              <w:ind w:left="0"/>
            </w:pPr>
            <w:r>
              <w:t>Term:</w:t>
            </w:r>
          </w:p>
        </w:tc>
        <w:tc>
          <w:tcPr>
            <w:tcW w:w="7370" w:type="dxa"/>
          </w:tcPr>
          <w:p w14:paraId="74AB39DC" w14:textId="664FBB31" w:rsidR="00367795" w:rsidRDefault="00367795" w:rsidP="00367795">
            <w:pPr>
              <w:pStyle w:val="ListParagraph"/>
              <w:ind w:left="0"/>
            </w:pPr>
            <w:r>
              <w:t>Definition:</w:t>
            </w:r>
          </w:p>
        </w:tc>
      </w:tr>
      <w:tr w:rsidR="00367795" w14:paraId="2FF6687D" w14:textId="77777777" w:rsidTr="00367795">
        <w:tc>
          <w:tcPr>
            <w:tcW w:w="1980" w:type="dxa"/>
          </w:tcPr>
          <w:p w14:paraId="544B0223" w14:textId="79640FE6" w:rsidR="00367795" w:rsidRDefault="00367795" w:rsidP="00367795">
            <w:pPr>
              <w:pStyle w:val="ListParagraph"/>
              <w:ind w:left="0"/>
            </w:pPr>
            <w:r>
              <w:t>User Class</w:t>
            </w:r>
          </w:p>
        </w:tc>
        <w:tc>
          <w:tcPr>
            <w:tcW w:w="7370" w:type="dxa"/>
          </w:tcPr>
          <w:p w14:paraId="5C9DE210" w14:textId="0EC2DCAC" w:rsidR="00367795" w:rsidRDefault="00367795" w:rsidP="00367795">
            <w:pPr>
              <w:pStyle w:val="ListParagraph"/>
              <w:ind w:left="0"/>
            </w:pPr>
            <w:r>
              <w:t>One of two potential types of users expected to use the ARK: SINISTER Application.</w:t>
            </w:r>
          </w:p>
        </w:tc>
      </w:tr>
      <w:tr w:rsidR="00367795" w14:paraId="01B27C04" w14:textId="77777777" w:rsidTr="00367795">
        <w:tc>
          <w:tcPr>
            <w:tcW w:w="1980" w:type="dxa"/>
          </w:tcPr>
          <w:p w14:paraId="1B1353BC" w14:textId="64987E89" w:rsidR="00367795" w:rsidRDefault="00367795" w:rsidP="00367795">
            <w:pPr>
              <w:pStyle w:val="ListParagraph"/>
              <w:ind w:left="0"/>
            </w:pPr>
            <w:r>
              <w:t>Player User</w:t>
            </w:r>
          </w:p>
        </w:tc>
        <w:tc>
          <w:tcPr>
            <w:tcW w:w="7370" w:type="dxa"/>
          </w:tcPr>
          <w:p w14:paraId="4F802258" w14:textId="59997790" w:rsidR="00367795" w:rsidRDefault="00367795" w:rsidP="00367795">
            <w:pPr>
              <w:pStyle w:val="ListParagraph"/>
              <w:ind w:left="0"/>
            </w:pPr>
            <w:r>
              <w:t>The first of two User Classes. Refers to the general user of the Application with no special privileges to the system.</w:t>
            </w:r>
          </w:p>
        </w:tc>
      </w:tr>
      <w:tr w:rsidR="00367795" w14:paraId="5D892F23" w14:textId="77777777" w:rsidTr="00367795">
        <w:tc>
          <w:tcPr>
            <w:tcW w:w="1980" w:type="dxa"/>
          </w:tcPr>
          <w:p w14:paraId="374C441A" w14:textId="6F8CBB0F" w:rsidR="00367795" w:rsidRDefault="00367795" w:rsidP="00367795">
            <w:pPr>
              <w:pStyle w:val="ListParagraph"/>
              <w:ind w:left="0"/>
            </w:pPr>
            <w:r>
              <w:t>Developer User</w:t>
            </w:r>
          </w:p>
        </w:tc>
        <w:tc>
          <w:tcPr>
            <w:tcW w:w="7370" w:type="dxa"/>
          </w:tcPr>
          <w:p w14:paraId="03DD5817" w14:textId="04F10FEF" w:rsidR="00367795" w:rsidRDefault="00367795" w:rsidP="00367795">
            <w:pPr>
              <w:pStyle w:val="ListParagraph"/>
              <w:ind w:left="0"/>
            </w:pPr>
            <w:r>
              <w:t>The second of two User Classes. Refers to the administrative user of the Application with special privileges to the database and state machine.</w:t>
            </w:r>
          </w:p>
        </w:tc>
      </w:tr>
      <w:tr w:rsidR="00367795" w14:paraId="55949799" w14:textId="77777777" w:rsidTr="00367795">
        <w:tc>
          <w:tcPr>
            <w:tcW w:w="1980" w:type="dxa"/>
          </w:tcPr>
          <w:p w14:paraId="72E2482C" w14:textId="2EFD0371" w:rsidR="00367795" w:rsidRDefault="00367795" w:rsidP="00367795">
            <w:pPr>
              <w:pStyle w:val="ListParagraph"/>
              <w:ind w:left="0"/>
            </w:pPr>
            <w:r>
              <w:t>Application</w:t>
            </w:r>
          </w:p>
        </w:tc>
        <w:tc>
          <w:tcPr>
            <w:tcW w:w="7370" w:type="dxa"/>
          </w:tcPr>
          <w:p w14:paraId="6DF7C6DA" w14:textId="3B79C1B2" w:rsidR="00367795" w:rsidRDefault="00367795" w:rsidP="00367795">
            <w:pPr>
              <w:pStyle w:val="ListParagraph"/>
              <w:ind w:left="0"/>
            </w:pPr>
            <w:r>
              <w:t>Refers to the ARK: SINISTER game.</w:t>
            </w:r>
          </w:p>
        </w:tc>
      </w:tr>
      <w:tr w:rsidR="00367795" w14:paraId="701CCF9D" w14:textId="77777777" w:rsidTr="00367795">
        <w:tc>
          <w:tcPr>
            <w:tcW w:w="1980" w:type="dxa"/>
          </w:tcPr>
          <w:p w14:paraId="4088B2E8" w14:textId="3E427957" w:rsidR="00367795" w:rsidRDefault="00086913" w:rsidP="00367795">
            <w:pPr>
              <w:pStyle w:val="ListParagraph"/>
              <w:ind w:left="0"/>
            </w:pPr>
            <w:r>
              <w:t>HUD</w:t>
            </w:r>
          </w:p>
        </w:tc>
        <w:tc>
          <w:tcPr>
            <w:tcW w:w="7370" w:type="dxa"/>
          </w:tcPr>
          <w:p w14:paraId="57443E74" w14:textId="1735CA23" w:rsidR="00367795" w:rsidRDefault="00086913" w:rsidP="00367795">
            <w:pPr>
              <w:pStyle w:val="ListParagraph"/>
              <w:ind w:left="0"/>
            </w:pPr>
            <w:r>
              <w:t xml:space="preserve">The Heads-Up-Display. A piece of the user interface specific to an in-game session to display vital information to the player about the game state. </w:t>
            </w:r>
          </w:p>
        </w:tc>
      </w:tr>
      <w:tr w:rsidR="00367795" w14:paraId="7C6B2267" w14:textId="77777777" w:rsidTr="00367795">
        <w:tc>
          <w:tcPr>
            <w:tcW w:w="1980" w:type="dxa"/>
          </w:tcPr>
          <w:p w14:paraId="1C55B452" w14:textId="059857CB" w:rsidR="00367795" w:rsidRDefault="00086913" w:rsidP="00367795">
            <w:pPr>
              <w:pStyle w:val="ListParagraph"/>
              <w:ind w:left="0"/>
            </w:pPr>
            <w:r>
              <w:t>State Machine</w:t>
            </w:r>
          </w:p>
        </w:tc>
        <w:tc>
          <w:tcPr>
            <w:tcW w:w="7370" w:type="dxa"/>
          </w:tcPr>
          <w:p w14:paraId="1EF3720D" w14:textId="406CA744" w:rsidR="00367795" w:rsidRDefault="00086913" w:rsidP="00367795">
            <w:pPr>
              <w:pStyle w:val="ListParagraph"/>
              <w:ind w:left="0"/>
            </w:pPr>
            <w:r>
              <w:t>A central controller to handle the run-time storage and management of all possible variables associated with running the game during a game session.</w:t>
            </w:r>
          </w:p>
        </w:tc>
      </w:tr>
      <w:tr w:rsidR="00367795" w14:paraId="486865BD" w14:textId="77777777" w:rsidTr="00367795">
        <w:tc>
          <w:tcPr>
            <w:tcW w:w="1980" w:type="dxa"/>
          </w:tcPr>
          <w:p w14:paraId="3513C6C6" w14:textId="76334BA0" w:rsidR="00367795" w:rsidRDefault="00086913" w:rsidP="00367795">
            <w:pPr>
              <w:pStyle w:val="ListParagraph"/>
              <w:ind w:left="0"/>
            </w:pPr>
            <w:r>
              <w:t>Procedural Generation</w:t>
            </w:r>
          </w:p>
        </w:tc>
        <w:tc>
          <w:tcPr>
            <w:tcW w:w="7370" w:type="dxa"/>
          </w:tcPr>
          <w:p w14:paraId="52BD6F6C" w14:textId="4CF47AAC" w:rsidR="00367795" w:rsidRDefault="00086913" w:rsidP="00367795">
            <w:pPr>
              <w:pStyle w:val="ListParagraph"/>
              <w:ind w:left="0"/>
            </w:pPr>
            <w:r>
              <w:t>A type of random generation of particular game states to facilitate different scenarios for every game session.</w:t>
            </w:r>
          </w:p>
        </w:tc>
      </w:tr>
      <w:tr w:rsidR="00086913" w14:paraId="56C5A5F3" w14:textId="77777777" w:rsidTr="00367795">
        <w:tc>
          <w:tcPr>
            <w:tcW w:w="1980" w:type="dxa"/>
          </w:tcPr>
          <w:p w14:paraId="729C31CE" w14:textId="0294A0DE" w:rsidR="00086913" w:rsidRDefault="00086913" w:rsidP="00367795">
            <w:pPr>
              <w:pStyle w:val="ListParagraph"/>
              <w:ind w:left="0"/>
            </w:pPr>
            <w:r>
              <w:t>Game Session</w:t>
            </w:r>
          </w:p>
        </w:tc>
        <w:tc>
          <w:tcPr>
            <w:tcW w:w="7370" w:type="dxa"/>
          </w:tcPr>
          <w:p w14:paraId="6D2F9DCD" w14:textId="1AEC0458" w:rsidR="00086913" w:rsidRDefault="00086913" w:rsidP="00367795">
            <w:pPr>
              <w:pStyle w:val="ListParagraph"/>
              <w:ind w:left="0"/>
            </w:pPr>
            <w:r>
              <w:t xml:space="preserve">The time taking place from the start of a new game to the end of the game. </w:t>
            </w:r>
          </w:p>
        </w:tc>
      </w:tr>
    </w:tbl>
    <w:p w14:paraId="3A30E8E0" w14:textId="4372BF23" w:rsidR="00367795" w:rsidRDefault="00367795" w:rsidP="00367795">
      <w:pPr>
        <w:pStyle w:val="ListParagraph"/>
        <w:ind w:left="0"/>
      </w:pPr>
    </w:p>
    <w:p w14:paraId="13ABDE10" w14:textId="77777777" w:rsidR="00367795" w:rsidRDefault="00367795" w:rsidP="00367795">
      <w:pPr>
        <w:pStyle w:val="ListParagraph"/>
        <w:ind w:left="0"/>
      </w:pPr>
    </w:p>
    <w:p w14:paraId="23926E0B" w14:textId="77777777" w:rsidR="005B7C74" w:rsidRDefault="005B7C74" w:rsidP="005B7C74">
      <w:pPr>
        <w:pStyle w:val="Heading2"/>
      </w:pPr>
    </w:p>
    <w:p w14:paraId="2EFB4120" w14:textId="77777777" w:rsidR="005B7C74" w:rsidRDefault="005B7C74" w:rsidP="005B7C74">
      <w:pPr>
        <w:rPr>
          <w:rFonts w:asciiTheme="majorHAnsi" w:eastAsiaTheme="majorEastAsia" w:hAnsiTheme="majorHAnsi" w:cstheme="majorBidi"/>
          <w:color w:val="2E74B5" w:themeColor="accent1" w:themeShade="BF"/>
          <w:sz w:val="26"/>
          <w:szCs w:val="26"/>
        </w:rPr>
      </w:pPr>
      <w:r>
        <w:br w:type="page"/>
      </w:r>
    </w:p>
    <w:p w14:paraId="59C46C15" w14:textId="68A01BC6" w:rsidR="00FC6829" w:rsidRDefault="002145CE" w:rsidP="005B7C74">
      <w:pPr>
        <w:pStyle w:val="Heading2"/>
      </w:pPr>
      <w:bookmarkStart w:id="449" w:name="_Toc442105482"/>
      <w:r>
        <w:rPr>
          <w:noProof/>
          <w:lang w:eastAsia="en-CA"/>
        </w:rPr>
        <w:lastRenderedPageBreak/>
        <w:drawing>
          <wp:anchor distT="0" distB="0" distL="114300" distR="114300" simplePos="0" relativeHeight="251669504" behindDoc="0" locked="0" layoutInCell="1" allowOverlap="1" wp14:anchorId="1376BA77" wp14:editId="7DBF0313">
            <wp:simplePos x="0" y="0"/>
            <wp:positionH relativeFrom="margin">
              <wp:align>right</wp:align>
            </wp:positionH>
            <wp:positionV relativeFrom="paragraph">
              <wp:posOffset>238125</wp:posOffset>
            </wp:positionV>
            <wp:extent cx="5934075" cy="644017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K Use Cases.jpeg"/>
                    <pic:cNvPicPr/>
                  </pic:nvPicPr>
                  <pic:blipFill rotWithShape="1">
                    <a:blip r:embed="rId16" cstate="print">
                      <a:extLst>
                        <a:ext uri="{28A0092B-C50C-407E-A947-70E740481C1C}">
                          <a14:useLocalDpi xmlns:a14="http://schemas.microsoft.com/office/drawing/2010/main" val="0"/>
                        </a:ext>
                      </a:extLst>
                    </a:blip>
                    <a:srcRect l="3235" t="1505" r="3823" b="58796"/>
                    <a:stretch/>
                  </pic:blipFill>
                  <pic:spPr bwMode="auto">
                    <a:xfrm>
                      <a:off x="0" y="0"/>
                      <a:ext cx="5934075" cy="6440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67795">
        <w:t xml:space="preserve">Appendix B: </w:t>
      </w:r>
      <w:ins w:id="450" w:author="Kyle Thomson" w:date="2016-02-01T15:54:00Z">
        <w:r w:rsidR="000542C0">
          <w:t>Work Flow Diagrams</w:t>
        </w:r>
      </w:ins>
      <w:bookmarkEnd w:id="449"/>
      <w:del w:id="451" w:author="Kyle Thomson" w:date="2016-02-01T15:54:00Z">
        <w:r w:rsidR="00367795" w:rsidDel="000542C0">
          <w:delText>Use Cases</w:delText>
        </w:r>
      </w:del>
    </w:p>
    <w:p w14:paraId="4D2545CD" w14:textId="496AF2A2" w:rsidR="00367795" w:rsidRDefault="00367795" w:rsidP="00367795">
      <w:pPr>
        <w:pStyle w:val="ListParagraph"/>
        <w:ind w:left="0"/>
      </w:pPr>
    </w:p>
    <w:p w14:paraId="14A3A92D" w14:textId="26EAFA22" w:rsidR="00367795" w:rsidRDefault="002145CE" w:rsidP="00367795">
      <w:pPr>
        <w:pStyle w:val="ListParagraph"/>
        <w:ind w:left="0"/>
      </w:pPr>
      <w:r>
        <w:rPr>
          <w:noProof/>
          <w:lang w:eastAsia="en-CA"/>
        </w:rPr>
        <w:lastRenderedPageBreak/>
        <w:drawing>
          <wp:anchor distT="0" distB="0" distL="114300" distR="114300" simplePos="0" relativeHeight="251670528" behindDoc="0" locked="0" layoutInCell="1" allowOverlap="1" wp14:anchorId="27358DC0" wp14:editId="407EED38">
            <wp:simplePos x="0" y="0"/>
            <wp:positionH relativeFrom="margin">
              <wp:align>right</wp:align>
            </wp:positionH>
            <wp:positionV relativeFrom="paragraph">
              <wp:posOffset>0</wp:posOffset>
            </wp:positionV>
            <wp:extent cx="5943600" cy="2476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K Use Cases.jpeg"/>
                    <pic:cNvPicPr/>
                  </pic:nvPicPr>
                  <pic:blipFill rotWithShape="1">
                    <a:blip r:embed="rId16" cstate="print">
                      <a:extLst>
                        <a:ext uri="{28A0092B-C50C-407E-A947-70E740481C1C}">
                          <a14:useLocalDpi xmlns:a14="http://schemas.microsoft.com/office/drawing/2010/main" val="0"/>
                        </a:ext>
                      </a:extLst>
                    </a:blip>
                    <a:srcRect l="4118" t="50926" r="14706" b="35764"/>
                    <a:stretch/>
                  </pic:blipFill>
                  <pic:spPr bwMode="auto">
                    <a:xfrm>
                      <a:off x="0" y="0"/>
                      <a:ext cx="5943600" cy="2476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67795" w:rsidSect="00FB6D57">
      <w:headerReference w:type="default" r:id="rId17"/>
      <w:foot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B3443" w14:textId="77777777" w:rsidR="00567D93" w:rsidRDefault="00567D93" w:rsidP="00DA2E19">
      <w:pPr>
        <w:spacing w:line="240" w:lineRule="auto"/>
      </w:pPr>
      <w:r>
        <w:separator/>
      </w:r>
    </w:p>
  </w:endnote>
  <w:endnote w:type="continuationSeparator" w:id="0">
    <w:p w14:paraId="293CA92D" w14:textId="77777777" w:rsidR="00567D93" w:rsidRDefault="00567D93" w:rsidP="00DA2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2564583"/>
      <w:docPartObj>
        <w:docPartGallery w:val="Page Numbers (Bottom of Page)"/>
        <w:docPartUnique/>
      </w:docPartObj>
    </w:sdtPr>
    <w:sdtEndPr>
      <w:rPr>
        <w:noProof/>
      </w:rPr>
    </w:sdtEndPr>
    <w:sdtContent>
      <w:p w14:paraId="7205B78E" w14:textId="54FFCE49" w:rsidR="00D8358D" w:rsidRDefault="00D8358D">
        <w:pPr>
          <w:pStyle w:val="Footer"/>
          <w:jc w:val="right"/>
        </w:pPr>
        <w:r>
          <w:fldChar w:fldCharType="begin"/>
        </w:r>
        <w:r>
          <w:instrText xml:space="preserve"> PAGE   \* MERGEFORMAT </w:instrText>
        </w:r>
        <w:r>
          <w:fldChar w:fldCharType="separate"/>
        </w:r>
        <w:r w:rsidR="00772F08">
          <w:rPr>
            <w:noProof/>
          </w:rPr>
          <w:t>3</w:t>
        </w:r>
        <w:r>
          <w:rPr>
            <w:noProof/>
          </w:rPr>
          <w:fldChar w:fldCharType="end"/>
        </w:r>
      </w:p>
    </w:sdtContent>
  </w:sdt>
  <w:p w14:paraId="2D9AEA66" w14:textId="77777777" w:rsidR="00D8358D" w:rsidRDefault="00D83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B2DEBB" w14:textId="77777777" w:rsidR="00567D93" w:rsidRDefault="00567D93" w:rsidP="00DA2E19">
      <w:pPr>
        <w:spacing w:line="240" w:lineRule="auto"/>
      </w:pPr>
      <w:r>
        <w:separator/>
      </w:r>
    </w:p>
  </w:footnote>
  <w:footnote w:type="continuationSeparator" w:id="0">
    <w:p w14:paraId="1AE0B2AB" w14:textId="77777777" w:rsidR="00567D93" w:rsidRDefault="00567D93" w:rsidP="00DA2E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651C4" w14:textId="59F66C79" w:rsidR="00D8358D" w:rsidRDefault="00D8358D">
    <w:pPr>
      <w:pStyle w:val="Header"/>
    </w:pPr>
    <w:r>
      <w:t>ARK: SINISTER</w:t>
    </w:r>
    <w:r>
      <w:ptab w:relativeTo="margin" w:alignment="center" w:leader="none"/>
    </w:r>
    <w:r>
      <w:t>Software Requirements Specification</w:t>
    </w:r>
    <w:r>
      <w:ptab w:relativeTo="margin" w:alignment="right" w:leader="none"/>
    </w:r>
    <w:r>
      <w:t>Dec 17,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F60BAAA"/>
    <w:lvl w:ilvl="0">
      <w:numFmt w:val="bullet"/>
      <w:lvlText w:val="*"/>
      <w:lvlJc w:val="left"/>
    </w:lvl>
  </w:abstractNum>
  <w:abstractNum w:abstractNumId="1" w15:restartNumberingAfterBreak="0">
    <w:nsid w:val="00D64346"/>
    <w:multiLevelType w:val="hybridMultilevel"/>
    <w:tmpl w:val="21A04A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35D2"/>
    <w:multiLevelType w:val="hybridMultilevel"/>
    <w:tmpl w:val="4F6088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3025E"/>
    <w:multiLevelType w:val="hybridMultilevel"/>
    <w:tmpl w:val="1F1CE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3D0C6C"/>
    <w:multiLevelType w:val="multilevel"/>
    <w:tmpl w:val="9A24CBE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C617B"/>
    <w:multiLevelType w:val="hybridMultilevel"/>
    <w:tmpl w:val="43C677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4705D4"/>
    <w:multiLevelType w:val="hybridMultilevel"/>
    <w:tmpl w:val="8774E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245272B"/>
    <w:multiLevelType w:val="multilevel"/>
    <w:tmpl w:val="9978245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4A07A70"/>
    <w:multiLevelType w:val="hybridMultilevel"/>
    <w:tmpl w:val="F7A06A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584296D"/>
    <w:multiLevelType w:val="hybridMultilevel"/>
    <w:tmpl w:val="CC2C47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9AA51B3"/>
    <w:multiLevelType w:val="hybridMultilevel"/>
    <w:tmpl w:val="0DF0F1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E9D1BFC"/>
    <w:multiLevelType w:val="hybridMultilevel"/>
    <w:tmpl w:val="A566A7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671814"/>
    <w:multiLevelType w:val="hybridMultilevel"/>
    <w:tmpl w:val="16F2B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BBE46E2"/>
    <w:multiLevelType w:val="hybridMultilevel"/>
    <w:tmpl w:val="1D04A1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3B67EE1"/>
    <w:multiLevelType w:val="multilevel"/>
    <w:tmpl w:val="C12AFA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251CB5"/>
    <w:multiLevelType w:val="hybridMultilevel"/>
    <w:tmpl w:val="FD0C6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3F4F782A"/>
    <w:multiLevelType w:val="hybridMultilevel"/>
    <w:tmpl w:val="7C30AC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02500C3"/>
    <w:multiLevelType w:val="hybridMultilevel"/>
    <w:tmpl w:val="AD147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4162294"/>
    <w:multiLevelType w:val="hybridMultilevel"/>
    <w:tmpl w:val="89921E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70C3820"/>
    <w:multiLevelType w:val="hybridMultilevel"/>
    <w:tmpl w:val="EB0234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A27413B"/>
    <w:multiLevelType w:val="hybridMultilevel"/>
    <w:tmpl w:val="722EB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0F2804"/>
    <w:multiLevelType w:val="hybridMultilevel"/>
    <w:tmpl w:val="DD603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DEF5D91"/>
    <w:multiLevelType w:val="hybridMultilevel"/>
    <w:tmpl w:val="8C1452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E3267BF"/>
    <w:multiLevelType w:val="hybridMultilevel"/>
    <w:tmpl w:val="89E47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EDB3B7D"/>
    <w:multiLevelType w:val="hybridMultilevel"/>
    <w:tmpl w:val="E3E216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F669A6"/>
    <w:multiLevelType w:val="hybridMultilevel"/>
    <w:tmpl w:val="A4D867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8A5402B"/>
    <w:multiLevelType w:val="multilevel"/>
    <w:tmpl w:val="7EB42B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695F2220"/>
    <w:multiLevelType w:val="hybridMultilevel"/>
    <w:tmpl w:val="B6D47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2E20743"/>
    <w:multiLevelType w:val="hybridMultilevel"/>
    <w:tmpl w:val="A2AAC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7292EF0"/>
    <w:multiLevelType w:val="hybridMultilevel"/>
    <w:tmpl w:val="DB12D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8861140"/>
    <w:multiLevelType w:val="hybridMultilevel"/>
    <w:tmpl w:val="CB4A8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D0C7855"/>
    <w:multiLevelType w:val="hybridMultilevel"/>
    <w:tmpl w:val="E89AE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4"/>
  </w:num>
  <w:num w:numId="4">
    <w:abstractNumId w:val="26"/>
  </w:num>
  <w:num w:numId="5">
    <w:abstractNumId w:val="1"/>
  </w:num>
  <w:num w:numId="6">
    <w:abstractNumId w:val="9"/>
  </w:num>
  <w:num w:numId="7">
    <w:abstractNumId w:val="24"/>
  </w:num>
  <w:num w:numId="8">
    <w:abstractNumId w:val="17"/>
  </w:num>
  <w:num w:numId="9">
    <w:abstractNumId w:val="29"/>
  </w:num>
  <w:num w:numId="10">
    <w:abstractNumId w:val="8"/>
  </w:num>
  <w:num w:numId="11">
    <w:abstractNumId w:val="30"/>
  </w:num>
  <w:num w:numId="12">
    <w:abstractNumId w:val="12"/>
  </w:num>
  <w:num w:numId="13">
    <w:abstractNumId w:val="5"/>
  </w:num>
  <w:num w:numId="14">
    <w:abstractNumId w:val="13"/>
  </w:num>
  <w:num w:numId="15">
    <w:abstractNumId w:val="6"/>
  </w:num>
  <w:num w:numId="16">
    <w:abstractNumId w:val="27"/>
  </w:num>
  <w:num w:numId="17">
    <w:abstractNumId w:val="10"/>
  </w:num>
  <w:num w:numId="18">
    <w:abstractNumId w:val="19"/>
  </w:num>
  <w:num w:numId="19">
    <w:abstractNumId w:val="16"/>
  </w:num>
  <w:num w:numId="20">
    <w:abstractNumId w:val="18"/>
  </w:num>
  <w:num w:numId="21">
    <w:abstractNumId w:val="2"/>
  </w:num>
  <w:num w:numId="22">
    <w:abstractNumId w:val="25"/>
  </w:num>
  <w:num w:numId="23">
    <w:abstractNumId w:val="22"/>
  </w:num>
  <w:num w:numId="24">
    <w:abstractNumId w:val="15"/>
  </w:num>
  <w:num w:numId="25">
    <w:abstractNumId w:val="31"/>
  </w:num>
  <w:num w:numId="26">
    <w:abstractNumId w:val="21"/>
  </w:num>
  <w:num w:numId="27">
    <w:abstractNumId w:val="28"/>
  </w:num>
  <w:num w:numId="28">
    <w:abstractNumId w:val="11"/>
  </w:num>
  <w:num w:numId="29">
    <w:abstractNumId w:val="3"/>
  </w:num>
  <w:num w:numId="30">
    <w:abstractNumId w:val="23"/>
  </w:num>
  <w:num w:numId="31">
    <w:abstractNumId w:val="0"/>
    <w:lvlOverride w:ilvl="0">
      <w:lvl w:ilvl="0">
        <w:numFmt w:val="bullet"/>
        <w:lvlText w:val=""/>
        <w:legacy w:legacy="1" w:legacySpace="0" w:legacyIndent="360"/>
        <w:lvlJc w:val="left"/>
        <w:rPr>
          <w:rFonts w:ascii="Symbol" w:hAnsi="Symbol" w:hint="default"/>
        </w:rPr>
      </w:lvl>
    </w:lvlOverride>
  </w:num>
  <w:num w:numId="32">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Thomson">
    <w15:presenceInfo w15:providerId="Windows Live" w15:userId="da058bb407f5a6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D57"/>
    <w:rsid w:val="000542C0"/>
    <w:rsid w:val="000578B6"/>
    <w:rsid w:val="000863BB"/>
    <w:rsid w:val="00086913"/>
    <w:rsid w:val="0009618A"/>
    <w:rsid w:val="000C72F9"/>
    <w:rsid w:val="000E0A1F"/>
    <w:rsid w:val="00103A19"/>
    <w:rsid w:val="0011329E"/>
    <w:rsid w:val="00147699"/>
    <w:rsid w:val="001D21B5"/>
    <w:rsid w:val="00205BE0"/>
    <w:rsid w:val="002145CE"/>
    <w:rsid w:val="00225098"/>
    <w:rsid w:val="002316D4"/>
    <w:rsid w:val="00261B43"/>
    <w:rsid w:val="0027799A"/>
    <w:rsid w:val="002C5D7C"/>
    <w:rsid w:val="002E01F4"/>
    <w:rsid w:val="002F7AD5"/>
    <w:rsid w:val="00330D88"/>
    <w:rsid w:val="00367795"/>
    <w:rsid w:val="00386EA2"/>
    <w:rsid w:val="00405237"/>
    <w:rsid w:val="004D2A77"/>
    <w:rsid w:val="004F0CE1"/>
    <w:rsid w:val="00514E03"/>
    <w:rsid w:val="00521670"/>
    <w:rsid w:val="00527E9A"/>
    <w:rsid w:val="00567D93"/>
    <w:rsid w:val="00584D4E"/>
    <w:rsid w:val="005A0886"/>
    <w:rsid w:val="005B4829"/>
    <w:rsid w:val="005B7C74"/>
    <w:rsid w:val="0066524F"/>
    <w:rsid w:val="006768A6"/>
    <w:rsid w:val="006D1288"/>
    <w:rsid w:val="006E42D7"/>
    <w:rsid w:val="006F75F3"/>
    <w:rsid w:val="00732E09"/>
    <w:rsid w:val="00772F08"/>
    <w:rsid w:val="0078566E"/>
    <w:rsid w:val="007C6BDE"/>
    <w:rsid w:val="007F0683"/>
    <w:rsid w:val="00801AC7"/>
    <w:rsid w:val="00837A12"/>
    <w:rsid w:val="008542B9"/>
    <w:rsid w:val="008F27C9"/>
    <w:rsid w:val="0099153E"/>
    <w:rsid w:val="009B5508"/>
    <w:rsid w:val="00A03FEE"/>
    <w:rsid w:val="00A9107C"/>
    <w:rsid w:val="00AB162C"/>
    <w:rsid w:val="00AC4D8C"/>
    <w:rsid w:val="00AE2C37"/>
    <w:rsid w:val="00B470AD"/>
    <w:rsid w:val="00B57892"/>
    <w:rsid w:val="00C462EF"/>
    <w:rsid w:val="00C94CAF"/>
    <w:rsid w:val="00CB29C8"/>
    <w:rsid w:val="00D01948"/>
    <w:rsid w:val="00D17093"/>
    <w:rsid w:val="00D8358D"/>
    <w:rsid w:val="00DA2E19"/>
    <w:rsid w:val="00DB568B"/>
    <w:rsid w:val="00DE2277"/>
    <w:rsid w:val="00E555C9"/>
    <w:rsid w:val="00E872C3"/>
    <w:rsid w:val="00ED6283"/>
    <w:rsid w:val="00F93822"/>
    <w:rsid w:val="00FB6D57"/>
    <w:rsid w:val="00FC6829"/>
    <w:rsid w:val="00FC7838"/>
    <w:rsid w:val="00FF3D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1926C"/>
  <w15:chartTrackingRefBased/>
  <w15:docId w15:val="{9CA34927-8E6B-41B0-B14F-EB2142A1F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829"/>
    <w:pPr>
      <w:spacing w:after="0"/>
    </w:pPr>
  </w:style>
  <w:style w:type="paragraph" w:styleId="Heading1">
    <w:name w:val="heading 1"/>
    <w:basedOn w:val="Normal"/>
    <w:next w:val="Normal"/>
    <w:link w:val="Heading1Char"/>
    <w:uiPriority w:val="9"/>
    <w:qFormat/>
    <w:rsid w:val="00FB6D5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B6D5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B6D5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2167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6D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B6D57"/>
    <w:rPr>
      <w:rFonts w:eastAsiaTheme="minorEastAsia"/>
      <w:lang w:val="en-US"/>
    </w:rPr>
  </w:style>
  <w:style w:type="character" w:customStyle="1" w:styleId="Heading1Char">
    <w:name w:val="Heading 1 Char"/>
    <w:basedOn w:val="DefaultParagraphFont"/>
    <w:link w:val="Heading1"/>
    <w:uiPriority w:val="9"/>
    <w:rsid w:val="00FB6D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B6D57"/>
    <w:pPr>
      <w:outlineLvl w:val="9"/>
    </w:pPr>
    <w:rPr>
      <w:lang w:val="en-US"/>
    </w:rPr>
  </w:style>
  <w:style w:type="character" w:styleId="Strong">
    <w:name w:val="Strong"/>
    <w:basedOn w:val="DefaultParagraphFont"/>
    <w:uiPriority w:val="22"/>
    <w:qFormat/>
    <w:rsid w:val="00FB6D57"/>
    <w:rPr>
      <w:b/>
      <w:bCs/>
    </w:rPr>
  </w:style>
  <w:style w:type="character" w:customStyle="1" w:styleId="Heading2Char">
    <w:name w:val="Heading 2 Char"/>
    <w:basedOn w:val="DefaultParagraphFont"/>
    <w:link w:val="Heading2"/>
    <w:uiPriority w:val="9"/>
    <w:rsid w:val="00FB6D5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FB6D57"/>
    <w:pPr>
      <w:spacing w:after="100"/>
    </w:pPr>
  </w:style>
  <w:style w:type="character" w:styleId="Hyperlink">
    <w:name w:val="Hyperlink"/>
    <w:basedOn w:val="DefaultParagraphFont"/>
    <w:uiPriority w:val="99"/>
    <w:unhideWhenUsed/>
    <w:rsid w:val="00FB6D57"/>
    <w:rPr>
      <w:color w:val="0563C1" w:themeColor="hyperlink"/>
      <w:u w:val="single"/>
    </w:rPr>
  </w:style>
  <w:style w:type="character" w:customStyle="1" w:styleId="Heading3Char">
    <w:name w:val="Heading 3 Char"/>
    <w:basedOn w:val="DefaultParagraphFont"/>
    <w:link w:val="Heading3"/>
    <w:uiPriority w:val="9"/>
    <w:rsid w:val="00FB6D57"/>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86EA2"/>
    <w:pPr>
      <w:spacing w:after="100"/>
      <w:ind w:left="220"/>
    </w:pPr>
  </w:style>
  <w:style w:type="paragraph" w:styleId="TOC3">
    <w:name w:val="toc 3"/>
    <w:basedOn w:val="Normal"/>
    <w:next w:val="Normal"/>
    <w:autoRedefine/>
    <w:uiPriority w:val="39"/>
    <w:unhideWhenUsed/>
    <w:rsid w:val="00386EA2"/>
    <w:pPr>
      <w:spacing w:after="100"/>
      <w:ind w:left="440"/>
    </w:pPr>
  </w:style>
  <w:style w:type="table" w:styleId="TableGrid">
    <w:name w:val="Table Grid"/>
    <w:basedOn w:val="TableNormal"/>
    <w:uiPriority w:val="39"/>
    <w:rsid w:val="00386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4829"/>
    <w:pPr>
      <w:ind w:left="720"/>
      <w:contextualSpacing/>
    </w:pPr>
  </w:style>
  <w:style w:type="character" w:styleId="FollowedHyperlink">
    <w:name w:val="FollowedHyperlink"/>
    <w:basedOn w:val="DefaultParagraphFont"/>
    <w:uiPriority w:val="99"/>
    <w:semiHidden/>
    <w:unhideWhenUsed/>
    <w:rsid w:val="002F7AD5"/>
    <w:rPr>
      <w:color w:val="954F72" w:themeColor="followedHyperlink"/>
      <w:u w:val="single"/>
    </w:rPr>
  </w:style>
  <w:style w:type="paragraph" w:styleId="Caption">
    <w:name w:val="caption"/>
    <w:basedOn w:val="Normal"/>
    <w:next w:val="Normal"/>
    <w:uiPriority w:val="35"/>
    <w:unhideWhenUsed/>
    <w:qFormat/>
    <w:rsid w:val="002316D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521670"/>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A2E19"/>
    <w:pPr>
      <w:tabs>
        <w:tab w:val="center" w:pos="4680"/>
        <w:tab w:val="right" w:pos="9360"/>
      </w:tabs>
      <w:spacing w:line="240" w:lineRule="auto"/>
    </w:pPr>
  </w:style>
  <w:style w:type="character" w:customStyle="1" w:styleId="HeaderChar">
    <w:name w:val="Header Char"/>
    <w:basedOn w:val="DefaultParagraphFont"/>
    <w:link w:val="Header"/>
    <w:uiPriority w:val="99"/>
    <w:rsid w:val="00DA2E19"/>
  </w:style>
  <w:style w:type="paragraph" w:styleId="Footer">
    <w:name w:val="footer"/>
    <w:basedOn w:val="Normal"/>
    <w:link w:val="FooterChar"/>
    <w:uiPriority w:val="99"/>
    <w:unhideWhenUsed/>
    <w:rsid w:val="00DA2E19"/>
    <w:pPr>
      <w:tabs>
        <w:tab w:val="center" w:pos="4680"/>
        <w:tab w:val="right" w:pos="9360"/>
      </w:tabs>
      <w:spacing w:line="240" w:lineRule="auto"/>
    </w:pPr>
  </w:style>
  <w:style w:type="character" w:customStyle="1" w:styleId="FooterChar">
    <w:name w:val="Footer Char"/>
    <w:basedOn w:val="DefaultParagraphFont"/>
    <w:link w:val="Footer"/>
    <w:uiPriority w:val="99"/>
    <w:rsid w:val="00DA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8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se.chalmers.se/~feldt/courses/reqeng/examples/srs_example_2010_group2.pdf" TargetMode="External"/><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http://techwhirl.com/writing-software-requirements-specification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contains the functional requirements of the ARK: SINISTER game as of Dec 17, 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3917AC-9A1B-429D-A0F3-F39CFCDA1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5504</Words>
  <Characters>31376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Ark: sinister</vt:lpstr>
    </vt:vector>
  </TitlesOfParts>
  <Company/>
  <LinksUpToDate>false</LinksUpToDate>
  <CharactersWithSpaces>36807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Ark: sinister</dc:title>
  <dc:subject>An AGILE SRS</dc:subject>
  <dc:creator>A. Schlichter, C. Smukavic, J. Thompson, J. Broomfield, and K. Thomson-Diks</dc:creator>
  <cp:keywords/>
  <dc:description/>
  <cp:lastModifiedBy>Kyle Thomson</cp:lastModifiedBy>
  <cp:revision>3</cp:revision>
  <dcterms:created xsi:type="dcterms:W3CDTF">2016-02-01T20:57:00Z</dcterms:created>
  <dcterms:modified xsi:type="dcterms:W3CDTF">2016-02-01T20:57:00Z</dcterms:modified>
  <cp:category>Project Design</cp:category>
</cp:coreProperties>
</file>